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LENS</w:t>
      </w:r>
    </w:p>
    <w:p w:rsidR="00000000" w:rsidDel="00000000" w:rsidP="00000000" w:rsidRDefault="00000000" w:rsidRPr="00000000" w14:paraId="00000002">
      <w:pPr>
        <w:pStyle w:val="Heading1"/>
        <w:rPr/>
      </w:pPr>
      <w:bookmarkStart w:colFirst="0" w:colLast="0" w:name="_heading=h.bqmi9bileohn" w:id="0"/>
      <w:bookmarkEnd w:id="0"/>
      <w:r w:rsidDel="00000000" w:rsidR="00000000" w:rsidRPr="00000000">
        <w:rPr>
          <w:rtl w:val="0"/>
        </w:rPr>
        <w:t xml:space="preserve">Definitions:</w:t>
      </w:r>
    </w:p>
    <w:p w:rsidR="00000000" w:rsidDel="00000000" w:rsidP="00000000" w:rsidRDefault="00000000" w:rsidRPr="00000000" w14:paraId="00000003">
      <w:pPr>
        <w:numPr>
          <w:ilvl w:val="0"/>
          <w:numId w:val="4"/>
        </w:numPr>
        <w:ind w:left="720" w:right="7" w:hanging="360"/>
        <w:rPr>
          <w:shd w:fill="f4cccc" w:val="clear"/>
        </w:rPr>
      </w:pPr>
      <w:r w:rsidDel="00000000" w:rsidR="00000000" w:rsidRPr="00000000">
        <w:rPr>
          <w:shd w:fill="f4cccc" w:val="clear"/>
          <w:rtl w:val="0"/>
        </w:rPr>
        <w:t xml:space="preserve">Author: Silvia</w:t>
      </w:r>
    </w:p>
    <w:p w:rsidR="00000000" w:rsidDel="00000000" w:rsidP="00000000" w:rsidRDefault="00000000" w:rsidRPr="00000000" w14:paraId="00000004">
      <w:pPr>
        <w:ind w:left="720" w:right="7" w:firstLine="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005">
      <w:pPr>
        <w:ind w:left="720" w:right="7" w:firstLine="0"/>
        <w:rPr/>
      </w:pPr>
      <w:r w:rsidDel="00000000" w:rsidR="00000000" w:rsidRPr="00000000">
        <w:rPr>
          <w:b w:val="1"/>
          <w:rtl w:val="0"/>
        </w:rPr>
        <w:t xml:space="preserve">Motivation</w:t>
      </w:r>
      <w:r w:rsidDel="00000000" w:rsidR="00000000" w:rsidRPr="00000000">
        <w:rPr>
          <w:rtl w:val="0"/>
        </w:rPr>
        <w:t xml:space="preserve">: missing definition</w:t>
      </w:r>
    </w:p>
    <w:p w:rsidR="00000000" w:rsidDel="00000000" w:rsidP="00000000" w:rsidRDefault="00000000" w:rsidRPr="00000000" w14:paraId="00000006">
      <w:pPr>
        <w:ind w:left="720" w:right="7" w:firstLine="0"/>
        <w:rPr/>
      </w:pPr>
      <w:r w:rsidDel="00000000" w:rsidR="00000000" w:rsidRPr="00000000">
        <w:rPr>
          <w:b w:val="1"/>
          <w:rtl w:val="0"/>
        </w:rPr>
        <w:t xml:space="preserve">Proposal</w:t>
      </w:r>
      <w:r w:rsidDel="00000000" w:rsidR="00000000" w:rsidRPr="00000000">
        <w:rPr>
          <w:rtl w:val="0"/>
        </w:rPr>
        <w:t xml:space="preserve">: Add the definition of the following terms used in LENS</w:t>
      </w:r>
    </w:p>
    <w:p w:rsidR="00000000" w:rsidDel="00000000" w:rsidP="00000000" w:rsidRDefault="00000000" w:rsidRPr="00000000" w14:paraId="00000007">
      <w:pPr>
        <w:numPr>
          <w:ilvl w:val="0"/>
          <w:numId w:val="1"/>
        </w:numPr>
        <w:spacing w:after="0" w:afterAutospacing="0"/>
        <w:ind w:left="1440" w:hanging="360"/>
        <w:rPr>
          <w:u w:val="none"/>
        </w:rPr>
      </w:pPr>
      <w:r w:rsidDel="00000000" w:rsidR="00000000" w:rsidRPr="00000000">
        <w:rPr>
          <w:rtl w:val="0"/>
        </w:rPr>
        <w:t xml:space="preserve">Task</w:t>
      </w:r>
    </w:p>
    <w:p w:rsidR="00000000" w:rsidDel="00000000" w:rsidP="00000000" w:rsidRDefault="00000000" w:rsidRPr="00000000" w14:paraId="00000008">
      <w:pPr>
        <w:numPr>
          <w:ilvl w:val="0"/>
          <w:numId w:val="1"/>
        </w:numPr>
        <w:spacing w:after="0" w:afterAutospacing="0"/>
        <w:ind w:left="1440" w:hanging="360"/>
        <w:rPr>
          <w:u w:val="none"/>
        </w:rPr>
      </w:pPr>
      <w:r w:rsidDel="00000000" w:rsidR="00000000" w:rsidRPr="00000000">
        <w:rPr>
          <w:rtl w:val="0"/>
        </w:rPr>
        <w:t xml:space="preserve">Mission</w:t>
      </w:r>
    </w:p>
    <w:p w:rsidR="00000000" w:rsidDel="00000000" w:rsidP="00000000" w:rsidRDefault="00000000" w:rsidRPr="00000000" w14:paraId="00000009">
      <w:pPr>
        <w:numPr>
          <w:ilvl w:val="0"/>
          <w:numId w:val="1"/>
        </w:numPr>
        <w:spacing w:after="0" w:afterAutospacing="0"/>
        <w:ind w:left="1440" w:hanging="360"/>
        <w:rPr>
          <w:u w:val="none"/>
        </w:rPr>
      </w:pPr>
      <w:r w:rsidDel="00000000" w:rsidR="00000000" w:rsidRPr="00000000">
        <w:rPr>
          <w:rtl w:val="0"/>
        </w:rPr>
        <w:t xml:space="preserve">Environment</w:t>
      </w:r>
    </w:p>
    <w:p w:rsidR="00000000" w:rsidDel="00000000" w:rsidP="00000000" w:rsidRDefault="00000000" w:rsidRPr="00000000" w14:paraId="0000000A">
      <w:pPr>
        <w:numPr>
          <w:ilvl w:val="0"/>
          <w:numId w:val="1"/>
        </w:numPr>
        <w:spacing w:after="0" w:afterAutospacing="0"/>
        <w:ind w:left="1440" w:hanging="360"/>
        <w:rPr>
          <w:u w:val="none"/>
        </w:rPr>
      </w:pPr>
      <w:r w:rsidDel="00000000" w:rsidR="00000000" w:rsidRPr="00000000">
        <w:rPr>
          <w:rtl w:val="0"/>
        </w:rPr>
        <w:t xml:space="preserve">Physical environment</w:t>
      </w:r>
    </w:p>
    <w:p w:rsidR="00000000" w:rsidDel="00000000" w:rsidP="00000000" w:rsidRDefault="00000000" w:rsidRPr="00000000" w14:paraId="0000000B">
      <w:pPr>
        <w:numPr>
          <w:ilvl w:val="0"/>
          <w:numId w:val="1"/>
        </w:numPr>
        <w:spacing w:after="0" w:afterAutospacing="0"/>
        <w:ind w:left="1440" w:hanging="360"/>
        <w:rPr>
          <w:u w:val="none"/>
        </w:rPr>
      </w:pPr>
      <w:r w:rsidDel="00000000" w:rsidR="00000000" w:rsidRPr="00000000">
        <w:rPr>
          <w:rtl w:val="0"/>
        </w:rPr>
        <w:t xml:space="preserve">Human environment</w:t>
      </w:r>
    </w:p>
    <w:p w:rsidR="00000000" w:rsidDel="00000000" w:rsidP="00000000" w:rsidRDefault="00000000" w:rsidRPr="00000000" w14:paraId="0000000C">
      <w:pPr>
        <w:numPr>
          <w:ilvl w:val="0"/>
          <w:numId w:val="1"/>
        </w:numPr>
        <w:spacing w:after="0" w:afterAutospacing="0"/>
        <w:ind w:left="1440" w:hanging="360"/>
        <w:rPr>
          <w:u w:val="none"/>
        </w:rPr>
      </w:pPr>
      <w:r w:rsidDel="00000000" w:rsidR="00000000" w:rsidRPr="00000000">
        <w:rPr>
          <w:rtl w:val="0"/>
        </w:rPr>
        <w:t xml:space="preserve">Parameter</w:t>
      </w:r>
    </w:p>
    <w:p w:rsidR="00000000" w:rsidDel="00000000" w:rsidP="00000000" w:rsidRDefault="00000000" w:rsidRPr="00000000" w14:paraId="0000000D">
      <w:pPr>
        <w:numPr>
          <w:ilvl w:val="0"/>
          <w:numId w:val="1"/>
        </w:numPr>
        <w:spacing w:after="0" w:afterAutospacing="0"/>
        <w:ind w:left="1440" w:hanging="360"/>
        <w:rPr>
          <w:u w:val="none"/>
        </w:rPr>
      </w:pPr>
      <w:r w:rsidDel="00000000" w:rsidR="00000000" w:rsidRPr="00000000">
        <w:rPr>
          <w:rtl w:val="0"/>
        </w:rPr>
        <w:t xml:space="preserve">Component</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Agents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shd w:fill="fce5cd" w:val="clear"/>
        </w:rPr>
      </w:pPr>
      <w:r w:rsidDel="00000000" w:rsidR="00000000" w:rsidRPr="00000000">
        <w:rPr>
          <w:shd w:fill="fce5cd" w:val="clear"/>
          <w:rtl w:val="0"/>
        </w:rPr>
        <w:t xml:space="preserve">Author: GSSI</w:t>
      </w:r>
    </w:p>
    <w:p w:rsidR="00000000" w:rsidDel="00000000" w:rsidP="00000000" w:rsidRDefault="00000000" w:rsidRPr="00000000" w14:paraId="00000011">
      <w:pPr>
        <w:ind w:left="0" w:firstLine="72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012">
      <w:pPr>
        <w:ind w:left="0" w:right="7" w:firstLine="720"/>
        <w:rPr/>
      </w:pPr>
      <w:r w:rsidDel="00000000" w:rsidR="00000000" w:rsidRPr="00000000">
        <w:rPr>
          <w:b w:val="1"/>
          <w:rtl w:val="0"/>
        </w:rPr>
        <w:t xml:space="preserve">Motivation</w:t>
      </w:r>
      <w:r w:rsidDel="00000000" w:rsidR="00000000" w:rsidRPr="00000000">
        <w:rPr>
          <w:rtl w:val="0"/>
        </w:rPr>
        <w:t xml:space="preserve">: missing distinction between environment and patient or medical operators in the description of the levels. </w:t>
      </w:r>
    </w:p>
    <w:p w:rsidR="00000000" w:rsidDel="00000000" w:rsidP="00000000" w:rsidRDefault="00000000" w:rsidRPr="00000000" w14:paraId="00000013">
      <w:pPr>
        <w:ind w:left="720" w:right="7" w:firstLine="0"/>
        <w:rPr/>
      </w:pPr>
      <w:r w:rsidDel="00000000" w:rsidR="00000000" w:rsidRPr="00000000">
        <w:rPr>
          <w:b w:val="1"/>
          <w:rtl w:val="0"/>
        </w:rPr>
        <w:t xml:space="preserve">Proposal</w:t>
      </w:r>
      <w:r w:rsidDel="00000000" w:rsidR="00000000" w:rsidRPr="00000000">
        <w:rPr>
          <w:rtl w:val="0"/>
        </w:rPr>
        <w:t xml:space="preserve">: Add some text to distinguish between </w:t>
      </w:r>
      <w:r w:rsidDel="00000000" w:rsidR="00000000" w:rsidRPr="00000000">
        <w:rPr>
          <w:b w:val="1"/>
          <w:rtl w:val="0"/>
        </w:rPr>
        <w:t xml:space="preserve">environment </w:t>
      </w:r>
      <w:r w:rsidDel="00000000" w:rsidR="00000000" w:rsidRPr="00000000">
        <w:rPr>
          <w:rtl w:val="0"/>
        </w:rPr>
        <w:t xml:space="preserve">and </w:t>
      </w:r>
      <w:r w:rsidDel="00000000" w:rsidR="00000000" w:rsidRPr="00000000">
        <w:rPr>
          <w:b w:val="1"/>
          <w:rtl w:val="0"/>
        </w:rPr>
        <w:t xml:space="preserve">patient </w:t>
      </w:r>
      <w:r w:rsidDel="00000000" w:rsidR="00000000" w:rsidRPr="00000000">
        <w:rPr>
          <w:rtl w:val="0"/>
        </w:rPr>
        <w:t xml:space="preserve">in the description of the levels. </w:t>
      </w:r>
    </w:p>
    <w:p w:rsidR="00000000" w:rsidDel="00000000" w:rsidP="00000000" w:rsidRDefault="00000000" w:rsidRPr="00000000" w14:paraId="00000014">
      <w:pPr>
        <w:ind w:left="1145.196850393701" w:hanging="15"/>
        <w:rPr/>
      </w:pPr>
      <w:r w:rsidDel="00000000" w:rsidR="00000000" w:rsidRPr="00000000">
        <w:rPr>
          <w:rtl w:val="0"/>
        </w:rPr>
        <w:t xml:space="preserve">When we find “[working|local|operating|static] environment” we specify if patient, medical staff/operator, environment (external) in this way we distinguish between:</w:t>
        <w:br w:type="textWrapping"/>
      </w:r>
      <w:r w:rsidDel="00000000" w:rsidR="00000000" w:rsidRPr="00000000">
        <w:rPr>
          <w:b w:val="1"/>
          <w:rtl w:val="0"/>
        </w:rPr>
        <w:t xml:space="preserve">environment: </w:t>
      </w:r>
      <w:r w:rsidDel="00000000" w:rsidR="00000000" w:rsidRPr="00000000">
        <w:rPr>
          <w:rtl w:val="0"/>
        </w:rPr>
        <w:t xml:space="preserve">includes everything (external, patients ….)</w:t>
        <w:br w:type="textWrapping"/>
      </w:r>
      <w:r w:rsidDel="00000000" w:rsidR="00000000" w:rsidRPr="00000000">
        <w:rPr>
          <w:b w:val="1"/>
          <w:rtl w:val="0"/>
        </w:rPr>
        <w:t xml:space="preserve">physical environment: </w:t>
      </w:r>
      <w:r w:rsidDel="00000000" w:rsidR="00000000" w:rsidRPr="00000000">
        <w:rPr>
          <w:rtl w:val="0"/>
        </w:rPr>
        <w:t xml:space="preserve">physical spaces and equipment where the PEMS works (working or operating environment is a synonymous)</w:t>
      </w:r>
    </w:p>
    <w:p w:rsidR="00000000" w:rsidDel="00000000" w:rsidP="00000000" w:rsidRDefault="00000000" w:rsidRPr="00000000" w14:paraId="00000015">
      <w:pPr>
        <w:ind w:left="1145.196850393701" w:hanging="15"/>
        <w:rPr/>
      </w:pPr>
      <w:r w:rsidDel="00000000" w:rsidR="00000000" w:rsidRPr="00000000">
        <w:rPr>
          <w:b w:val="1"/>
          <w:rtl w:val="0"/>
        </w:rPr>
        <w:t xml:space="preserve">human environment: </w:t>
      </w:r>
      <w:r w:rsidDel="00000000" w:rsidR="00000000" w:rsidRPr="00000000">
        <w:rPr>
          <w:rtl w:val="0"/>
        </w:rPr>
        <w:t xml:space="preserve">humans (patients and medical staff) - a synonym is “user” (both patient that uses the device and medical staff)</w:t>
      </w:r>
    </w:p>
    <w:p w:rsidR="00000000" w:rsidDel="00000000" w:rsidP="00000000" w:rsidRDefault="00000000" w:rsidRPr="00000000" w14:paraId="00000016">
      <w:pPr>
        <w:ind w:left="0" w:firstLine="720"/>
        <w:rPr/>
      </w:pPr>
      <w:r w:rsidDel="00000000" w:rsidR="00000000" w:rsidRPr="00000000">
        <w:rPr>
          <w:b w:val="1"/>
          <w:rtl w:val="0"/>
        </w:rPr>
        <w:t xml:space="preserve">Status</w:t>
      </w:r>
      <w:r w:rsidDel="00000000" w:rsidR="00000000" w:rsidRPr="00000000">
        <w:rPr>
          <w:rtl w:val="0"/>
        </w:rPr>
        <w:t xml:space="preserve">: DONE </w:t>
      </w:r>
    </w:p>
    <w:p w:rsidR="00000000" w:rsidDel="00000000" w:rsidP="00000000" w:rsidRDefault="00000000" w:rsidRPr="00000000" w14:paraId="00000017">
      <w:pPr>
        <w:ind w:left="425.19685039370086" w:hanging="15"/>
        <w:rPr/>
      </w:pPr>
      <w:r w:rsidDel="00000000" w:rsidR="00000000" w:rsidRPr="00000000">
        <w:rPr>
          <w:rtl w:val="0"/>
        </w:rPr>
      </w:r>
    </w:p>
    <w:p w:rsidR="00000000" w:rsidDel="00000000" w:rsidP="00000000" w:rsidRDefault="00000000" w:rsidRPr="00000000" w14:paraId="00000018">
      <w:pPr>
        <w:numPr>
          <w:ilvl w:val="0"/>
          <w:numId w:val="4"/>
        </w:numPr>
        <w:ind w:left="720" w:hanging="360"/>
        <w:rPr>
          <w:shd w:fill="fce5cd" w:val="clear"/>
        </w:rPr>
      </w:pPr>
      <w:r w:rsidDel="00000000" w:rsidR="00000000" w:rsidRPr="00000000">
        <w:rPr>
          <w:shd w:fill="fce5cd" w:val="clear"/>
          <w:rtl w:val="0"/>
        </w:rPr>
        <w:t xml:space="preserve">Author: GSSI</w:t>
      </w:r>
    </w:p>
    <w:p w:rsidR="00000000" w:rsidDel="00000000" w:rsidP="00000000" w:rsidRDefault="00000000" w:rsidRPr="00000000" w14:paraId="00000019">
      <w:pPr>
        <w:spacing w:after="166" w:line="259" w:lineRule="auto"/>
        <w:ind w:left="425.19685039370086" w:firstLine="294.80314960629914"/>
        <w:rPr>
          <w:sz w:val="26"/>
          <w:szCs w:val="26"/>
        </w:rPr>
      </w:pPr>
      <w:r w:rsidDel="00000000" w:rsidR="00000000" w:rsidRPr="00000000">
        <w:rPr>
          <w:b w:val="1"/>
          <w:sz w:val="26"/>
          <w:szCs w:val="26"/>
          <w:rtl w:val="0"/>
        </w:rPr>
        <w:t xml:space="preserve">PEMS</w:t>
      </w:r>
      <w:r w:rsidDel="00000000" w:rsidR="00000000" w:rsidRPr="00000000">
        <w:rPr>
          <w:sz w:val="26"/>
          <w:szCs w:val="26"/>
          <w:rtl w:val="0"/>
        </w:rPr>
        <w:t xml:space="preserve">: smart ECG - insulin pumps</w:t>
      </w:r>
    </w:p>
    <w:p w:rsidR="00000000" w:rsidDel="00000000" w:rsidP="00000000" w:rsidRDefault="00000000" w:rsidRPr="00000000" w14:paraId="0000001A">
      <w:pPr>
        <w:spacing w:after="166" w:line="259" w:lineRule="auto"/>
        <w:ind w:left="425.19685039370086" w:firstLine="294.80314960629914"/>
        <w:rPr>
          <w:b w:val="1"/>
          <w:sz w:val="26"/>
          <w:szCs w:val="26"/>
        </w:rPr>
      </w:pPr>
      <w:r w:rsidDel="00000000" w:rsidR="00000000" w:rsidRPr="00000000">
        <w:rPr>
          <w:b w:val="1"/>
          <w:sz w:val="26"/>
          <w:szCs w:val="26"/>
          <w:rtl w:val="0"/>
        </w:rPr>
        <w:t xml:space="preserve">Motivation:</w:t>
      </w:r>
    </w:p>
    <w:p w:rsidR="00000000" w:rsidDel="00000000" w:rsidP="00000000" w:rsidRDefault="00000000" w:rsidRPr="00000000" w14:paraId="0000001B">
      <w:pPr>
        <w:spacing w:after="166" w:line="259" w:lineRule="auto"/>
        <w:ind w:left="425.19685039370086" w:firstLine="294.80314960629914"/>
        <w:rPr>
          <w:b w:val="1"/>
          <w:sz w:val="26"/>
          <w:szCs w:val="26"/>
        </w:rPr>
      </w:pPr>
      <w:r w:rsidDel="00000000" w:rsidR="00000000" w:rsidRPr="00000000">
        <w:rPr>
          <w:b w:val="1"/>
          <w:sz w:val="26"/>
          <w:szCs w:val="26"/>
          <w:rtl w:val="0"/>
        </w:rPr>
        <w:t xml:space="preserve">Proposal:</w:t>
      </w:r>
    </w:p>
    <w:p w:rsidR="00000000" w:rsidDel="00000000" w:rsidP="00000000" w:rsidRDefault="00000000" w:rsidRPr="00000000" w14:paraId="0000001C">
      <w:pPr>
        <w:numPr>
          <w:ilvl w:val="0"/>
          <w:numId w:val="5"/>
        </w:numPr>
        <w:spacing w:after="0" w:afterAutospacing="0" w:line="259" w:lineRule="auto"/>
        <w:ind w:left="1440" w:hanging="360"/>
        <w:rPr>
          <w:u w:val="none"/>
        </w:rPr>
      </w:pPr>
      <w:r w:rsidDel="00000000" w:rsidR="00000000" w:rsidRPr="00000000">
        <w:rPr>
          <w:rtl w:val="0"/>
        </w:rPr>
        <w:t xml:space="preserve">Define w</w:t>
      </w:r>
      <w:r w:rsidDel="00000000" w:rsidR="00000000" w:rsidRPr="00000000">
        <w:rPr>
          <w:rtl w:val="0"/>
        </w:rPr>
        <w:t xml:space="preserve">hat’s a </w:t>
      </w:r>
      <w:r w:rsidDel="00000000" w:rsidR="00000000" w:rsidRPr="00000000">
        <w:rPr>
          <w:u w:val="single"/>
          <w:rtl w:val="0"/>
        </w:rPr>
        <w:t xml:space="preserve">smart ECG</w:t>
      </w:r>
      <w:r w:rsidDel="00000000" w:rsidR="00000000" w:rsidRPr="00000000">
        <w:rPr>
          <w:rtl w:val="0"/>
        </w:rPr>
        <w:t xml:space="preserve"> system. It can be a single device ECG, or a system composed of a (wearable, wireless, mobile) component (e.g. t-shirt) plus an ECG or smartphone, or can be an IoT platform where various patients can be connected and monitored (e.g. composed of user interfaces, IoT servers, and Sensor and Actuator Nodes (SAN)): </w:t>
      </w:r>
      <w:hyperlink r:id="rId9">
        <w:r w:rsidDel="00000000" w:rsidR="00000000" w:rsidRPr="00000000">
          <w:rPr>
            <w:u w:val="single"/>
            <w:rtl w:val="0"/>
          </w:rPr>
          <w:t xml:space="preserve">https://arpi.unipi.it/bitstream/11568/804990/2/Spano_ECG_IEEE_Sensors_preprint_finale.pdf</w:t>
        </w:r>
      </w:hyperlink>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We can classify </w:t>
      </w:r>
      <w:r w:rsidDel="00000000" w:rsidR="00000000" w:rsidRPr="00000000">
        <w:rPr>
          <w:u w:val="single"/>
          <w:rtl w:val="0"/>
        </w:rPr>
        <w:t xml:space="preserve">insulin pumps</w:t>
      </w:r>
      <w:r w:rsidDel="00000000" w:rsidR="00000000" w:rsidRPr="00000000">
        <w:rPr>
          <w:rtl w:val="0"/>
        </w:rPr>
        <w:t xml:space="preserve"> as in the doc LENS_INSULIN_PUMP_GSSI, namely conventional, disposable pumps, SAP, automated.</w:t>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Configurability</w:t>
      </w:r>
    </w:p>
    <w:sdt>
      <w:sdtPr>
        <w:tag w:val="goog_rdk_1"/>
      </w:sdtPr>
      <w:sdtContent>
        <w:p w:rsidR="00000000" w:rsidDel="00000000" w:rsidP="00000000" w:rsidRDefault="00000000" w:rsidRPr="00000000" w14:paraId="0000001F">
          <w:pPr>
            <w:ind w:left="-5" w:right="7" w:firstLine="0"/>
            <w:rPr>
              <w:del w:author="Martina De Sanctis" w:id="0" w:date="2023-02-23T14:46:10Z"/>
            </w:rPr>
          </w:pPr>
          <w:r w:rsidDel="00000000" w:rsidR="00000000" w:rsidRPr="00000000">
            <w:rPr>
              <w:rtl w:val="0"/>
            </w:rPr>
            <w:t xml:space="preserve">The ability of the system to be configured to perform a task or reconfigured to perform different tasks. </w:t>
          </w:r>
          <w:sdt>
            <w:sdtPr>
              <w:tag w:val="goog_rdk_0"/>
            </w:sdtPr>
            <w:sdtContent>
              <w:del w:author="Martina De Sanctis" w:id="0" w:date="2023-02-23T14:46:10Z">
                <w:r w:rsidDel="00000000" w:rsidR="00000000" w:rsidRPr="00000000">
                  <w:rPr>
                    <w:rtl w:val="0"/>
                  </w:rPr>
                  <w:delText xml:space="preserve">This may range from the ability to re-program the system to be able to alter the physical structure of the system (e.g. by changing a tool).</w:delText>
                </w:r>
              </w:del>
            </w:sdtContent>
          </w:sdt>
        </w:p>
      </w:sdtContent>
    </w:sdt>
    <w:sdt>
      <w:sdtPr>
        <w:tag w:val="goog_rdk_4"/>
      </w:sdtPr>
      <w:sdtContent>
        <w:p w:rsidR="00000000" w:rsidDel="00000000" w:rsidP="00000000" w:rsidRDefault="00000000" w:rsidRPr="00000000" w14:paraId="00000020">
          <w:pPr>
            <w:ind w:left="-5" w:right="7" w:firstLine="0"/>
            <w:rPr>
              <w:ins w:author="Martina De Sanctis" w:id="1" w:date="2023-02-23T14:46:14Z"/>
            </w:rPr>
          </w:pPr>
          <w:sdt>
            <w:sdtPr>
              <w:tag w:val="goog_rdk_3"/>
            </w:sdtPr>
            <w:sdtContent>
              <w:ins w:author="Martina De Sanctis" w:id="1" w:date="2023-02-23T14:46:14Z">
                <w:r w:rsidDel="00000000" w:rsidR="00000000" w:rsidRPr="00000000">
                  <w:rPr>
                    <w:rtl w:val="0"/>
                  </w:rPr>
                </w:r>
              </w:ins>
            </w:sdtContent>
          </w:sdt>
        </w:p>
      </w:sdtContent>
    </w:sdt>
    <w:sdt>
      <w:sdtPr>
        <w:tag w:val="goog_rdk_6"/>
      </w:sdtPr>
      <w:sdtContent>
        <w:p w:rsidR="00000000" w:rsidDel="00000000" w:rsidP="00000000" w:rsidRDefault="00000000" w:rsidRPr="00000000" w14:paraId="00000021">
          <w:pPr>
            <w:ind w:left="0" w:right="7" w:firstLine="0"/>
            <w:rPr>
              <w:ins w:author="Martina De Sanctis" w:id="1" w:date="2023-02-23T14:46:14Z"/>
            </w:rPr>
          </w:pPr>
          <w:sdt>
            <w:sdtPr>
              <w:tag w:val="goog_rdk_5"/>
            </w:sdtPr>
            <w:sdtContent>
              <w:ins w:author="Martina De Sanctis" w:id="1" w:date="2023-02-23T14:46:14Z">
                <w:r w:rsidDel="00000000" w:rsidR="00000000" w:rsidRPr="00000000">
                  <w:rPr>
                    <w:rtl w:val="0"/>
                  </w:rPr>
                  <w:t xml:space="preserve">This includes the capability to re-program the system by changing a configuration setting and the ability to alter the physical structure of the system (e.g. by changing a tool). </w:t>
                </w:r>
              </w:ins>
            </w:sdtContent>
          </w:sdt>
        </w:p>
      </w:sdtContent>
    </w:sdt>
    <w:p w:rsidR="00000000" w:rsidDel="00000000" w:rsidP="00000000" w:rsidRDefault="00000000" w:rsidRPr="00000000" w14:paraId="00000022">
      <w:pPr>
        <w:ind w:left="-5" w:right="7" w:firstLine="0"/>
        <w:rPr/>
      </w:pPr>
      <w:r w:rsidDel="00000000" w:rsidR="00000000" w:rsidRPr="00000000">
        <w:rPr>
          <w:rtl w:val="0"/>
        </w:rPr>
      </w:r>
    </w:p>
    <w:tbl>
      <w:tblPr>
        <w:tblStyle w:val="Table1"/>
        <w:tblW w:w="15150.0" w:type="dxa"/>
        <w:jc w:val="left"/>
        <w:tblInd w:w="5.0" w:type="dxa"/>
        <w:tblLayout w:type="fixed"/>
        <w:tblLook w:val="0400"/>
      </w:tblPr>
      <w:tblGrid>
        <w:gridCol w:w="660"/>
        <w:gridCol w:w="1935"/>
        <w:gridCol w:w="12555"/>
        <w:tblGridChange w:id="0">
          <w:tblGrid>
            <w:gridCol w:w="660"/>
            <w:gridCol w:w="1935"/>
            <w:gridCol w:w="12555"/>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59" w:lineRule="auto"/>
              <w:ind w:left="0" w:firstLine="0"/>
              <w:rPr/>
            </w:pPr>
            <w:r w:rsidDel="00000000" w:rsidR="00000000" w:rsidRPr="00000000">
              <w:rPr>
                <w:rtl w:val="0"/>
              </w:rPr>
              <w:t xml:space="preserve">Static</w:t>
            </w:r>
          </w:p>
          <w:p w:rsidR="00000000" w:rsidDel="00000000" w:rsidP="00000000" w:rsidRDefault="00000000" w:rsidRPr="00000000" w14:paraId="00000028">
            <w:pPr>
              <w:spacing w:after="0" w:line="259" w:lineRule="auto"/>
              <w:ind w:left="0" w:firstLine="0"/>
              <w:rPr/>
            </w:pPr>
            <w:r w:rsidDel="00000000" w:rsidR="00000000" w:rsidRPr="00000000">
              <w:rPr>
                <w:rtl w:val="0"/>
              </w:rPr>
              <w:t xml:space="preserve">Configuration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59" w:lineRule="auto"/>
              <w:ind w:left="0" w:firstLine="0"/>
              <w:rPr/>
            </w:pPr>
            <w:r w:rsidDel="00000000" w:rsidR="00000000" w:rsidRPr="00000000">
              <w:rPr>
                <w:rtl w:val="0"/>
              </w:rPr>
              <w:t xml:space="preserve">The configuration </w:t>
            </w:r>
            <w:sdt>
              <w:sdtPr>
                <w:tag w:val="goog_rdk_7"/>
              </w:sdtPr>
              <w:sdtContent>
                <w:ins w:author="Andrea BOMBARDA" w:id="2" w:date="2022-12-23T09:20:11Z">
                  <w:r w:rsidDel="00000000" w:rsidR="00000000" w:rsidRPr="00000000">
                    <w:rPr>
                      <w:rtl w:val="0"/>
                    </w:rPr>
                    <w:t xml:space="preserve">is</w:t>
                  </w:r>
                </w:ins>
              </w:sdtContent>
            </w:sdt>
            <w:sdt>
              <w:sdtPr>
                <w:tag w:val="goog_rdk_8"/>
              </w:sdtPr>
              <w:sdtContent>
                <w:del w:author="Andrea BOMBARDA" w:id="2" w:date="2022-12-23T09:20:11Z">
                  <w:r w:rsidDel="00000000" w:rsidR="00000000" w:rsidRPr="00000000">
                    <w:rPr>
                      <w:rtl w:val="0"/>
                    </w:rPr>
                    <w:delText xml:space="preserve">files (software) or </w:delText>
                  </w:r>
                  <w:r w:rsidDel="00000000" w:rsidR="00000000" w:rsidRPr="00000000">
                    <w:rPr>
                      <w:rtl w:val="0"/>
                    </w:rPr>
                    <w:delText xml:space="preserve">mechatronic </w:delText>
                  </w:r>
                  <w:r w:rsidDel="00000000" w:rsidR="00000000" w:rsidRPr="00000000">
                    <w:rPr>
                      <w:rtl w:val="0"/>
                    </w:rPr>
                    <w:delText xml:space="preserve">configuration are</w:delText>
                  </w:r>
                </w:del>
              </w:sdtContent>
            </w:sdt>
            <w:r w:rsidDel="00000000" w:rsidR="00000000" w:rsidRPr="00000000">
              <w:rPr>
                <w:rtl w:val="0"/>
              </w:rPr>
              <w:t xml:space="preserve"> set prior to installation and cannot be altered by the user.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59" w:lineRule="auto"/>
              <w:ind w:left="0" w:firstLine="0"/>
              <w:rPr/>
            </w:pPr>
            <w:r w:rsidDel="00000000" w:rsidR="00000000" w:rsidRPr="00000000">
              <w:rPr>
                <w:rtl w:val="0"/>
              </w:rPr>
              <w:t xml:space="preserve">Start-up</w:t>
            </w:r>
          </w:p>
          <w:p w:rsidR="00000000" w:rsidDel="00000000" w:rsidP="00000000" w:rsidRDefault="00000000" w:rsidRPr="00000000" w14:paraId="0000002C">
            <w:pPr>
              <w:spacing w:after="0" w:line="259" w:lineRule="auto"/>
              <w:ind w:left="0" w:firstLine="0"/>
              <w:rPr/>
            </w:pPr>
            <w:r w:rsidDel="00000000" w:rsidR="00000000" w:rsidRPr="00000000">
              <w:rPr>
                <w:rtl w:val="0"/>
              </w:rPr>
              <w:t xml:space="preserve">Configuration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0" w:firstLine="0"/>
              <w:rPr/>
            </w:pPr>
            <w:r w:rsidDel="00000000" w:rsidR="00000000" w:rsidRPr="00000000">
              <w:rPr>
                <w:rtl w:val="0"/>
              </w:rPr>
              <w:t xml:space="preserve">The configuration </w:t>
            </w:r>
            <w:sdt>
              <w:sdtPr>
                <w:tag w:val="goog_rdk_9"/>
              </w:sdtPr>
              <w:sdtContent>
                <w:del w:author="Andrea BOMBARDA" w:id="3" w:date="2022-12-23T09:20:22Z">
                  <w:r w:rsidDel="00000000" w:rsidR="00000000" w:rsidRPr="00000000">
                    <w:rPr>
                      <w:rtl w:val="0"/>
                    </w:rPr>
                    <w:delText xml:space="preserve">files or the </w:delText>
                  </w:r>
                  <w:r w:rsidDel="00000000" w:rsidR="00000000" w:rsidRPr="00000000">
                    <w:rPr>
                      <w:rtl w:val="0"/>
                    </w:rPr>
                    <w:delText xml:space="preserve">mechatronic </w:delText>
                  </w:r>
                  <w:r w:rsidDel="00000000" w:rsidR="00000000" w:rsidRPr="00000000">
                    <w:rPr>
                      <w:rtl w:val="0"/>
                    </w:rPr>
                    <w:delText xml:space="preserve">configuration </w:delText>
                  </w:r>
                </w:del>
              </w:sdtContent>
            </w:sdt>
            <w:r w:rsidDel="00000000" w:rsidR="00000000" w:rsidRPr="00000000">
              <w:rPr>
                <w:rtl w:val="0"/>
              </w:rPr>
              <w:t xml:space="preserve">can be altered by the user prior to each task in order to customize the system </w:t>
            </w:r>
            <w:sdt>
              <w:sdtPr>
                <w:tag w:val="goog_rdk_10"/>
              </w:sdtPr>
              <w:sdtContent>
                <w:ins w:author="Martina De Sanctis" w:id="4" w:date="2022-12-13T10:04:48Z">
                  <w:r w:rsidDel="00000000" w:rsidR="00000000" w:rsidRPr="00000000">
                    <w:rPr>
                      <w:rtl w:val="0"/>
                    </w:rPr>
                    <w:t xml:space="preserve">before its use</w:t>
                  </w:r>
                  <w:sdt>
                    <w:sdtPr>
                      <w:tag w:val="goog_rdk_11"/>
                    </w:sdtPr>
                    <w:sdtContent>
                      <w:del w:author="Martina De Sanctis" w:id="4" w:date="2022-12-13T10:04:48Z">
                        <w:r w:rsidDel="00000000" w:rsidR="00000000" w:rsidRPr="00000000">
                          <w:rPr>
                            <w:rtl w:val="0"/>
                          </w:rPr>
                          <w:delText xml:space="preserve"> </w:delText>
                        </w:r>
                      </w:del>
                    </w:sdtContent>
                  </w:sdt>
                </w:ins>
              </w:sdtContent>
            </w:sdt>
            <w:sdt>
              <w:sdtPr>
                <w:tag w:val="goog_rdk_12"/>
              </w:sdtPr>
              <w:sdtContent>
                <w:del w:author="Martina De Sanctis" w:id="4" w:date="2022-12-13T10:04:48Z">
                  <w:r w:rsidDel="00000000" w:rsidR="00000000" w:rsidRPr="00000000">
                    <w:rPr>
                      <w:rtl w:val="0"/>
                    </w:rPr>
                    <w:delText xml:space="preserve">in advance of each cycle of operation</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59" w:lineRule="auto"/>
              <w:ind w:left="0" w:firstLine="0"/>
              <w:rPr/>
            </w:pPr>
            <w:r w:rsidDel="00000000" w:rsidR="00000000" w:rsidRPr="00000000">
              <w:rPr>
                <w:rtl w:val="0"/>
              </w:rPr>
              <w:t xml:space="preserve">User Run-time Configuration</w:t>
            </w:r>
          </w:p>
        </w:tc>
        <w:tc>
          <w:tcPr>
            <w:tcBorders>
              <w:top w:color="000000" w:space="0" w:sz="4" w:val="single"/>
              <w:left w:color="000000" w:space="0" w:sz="4" w:val="single"/>
              <w:bottom w:color="000000" w:space="0" w:sz="4" w:val="single"/>
              <w:right w:color="000000" w:space="0" w:sz="4" w:val="single"/>
            </w:tcBorders>
          </w:tcPr>
          <w:sdt>
            <w:sdtPr>
              <w:tag w:val="goog_rdk_15"/>
            </w:sdtPr>
            <w:sdtContent>
              <w:p w:rsidR="00000000" w:rsidDel="00000000" w:rsidP="00000000" w:rsidRDefault="00000000" w:rsidRPr="00000000" w14:paraId="00000030">
                <w:pPr>
                  <w:spacing w:after="0" w:line="259" w:lineRule="auto"/>
                  <w:ind w:left="0" w:firstLine="0"/>
                  <w:rPr>
                    <w:ins w:author="Martina De Sanctis" w:id="5" w:date="2022-12-13T10:05:15Z"/>
                    <w:del w:author="Andrea BOMBARDA" w:id="6" w:date="2022-12-23T09:20:29Z"/>
                  </w:rPr>
                </w:pPr>
                <w:r w:rsidDel="00000000" w:rsidR="00000000" w:rsidRPr="00000000">
                  <w:rPr>
                    <w:rtl w:val="0"/>
                  </w:rPr>
                  <w:t xml:space="preserve">The configuration</w:t>
                </w:r>
                <w:sdt>
                  <w:sdtPr>
                    <w:tag w:val="goog_rdk_13"/>
                  </w:sdtPr>
                  <w:sdtContent>
                    <w:ins w:author="Martina De Sanctis" w:id="5" w:date="2022-12-13T10:05:15Z">
                      <w:sdt>
                        <w:sdtPr>
                          <w:tag w:val="goog_rdk_14"/>
                        </w:sdtPr>
                        <w:sdtContent>
                          <w:del w:author="Andrea BOMBARDA" w:id="6" w:date="2022-12-23T09:20:29Z">
                            <w:r w:rsidDel="00000000" w:rsidR="00000000" w:rsidRPr="00000000">
                              <w:rPr>
                                <w:rtl w:val="0"/>
                              </w:rPr>
                              <w:delText xml:space="preserve"> files</w:delText>
                            </w:r>
                          </w:del>
                        </w:sdtContent>
                      </w:sdt>
                    </w:ins>
                  </w:sdtContent>
                </w:sdt>
              </w:p>
            </w:sdtContent>
          </w:sdt>
          <w:p w:rsidR="00000000" w:rsidDel="00000000" w:rsidP="00000000" w:rsidRDefault="00000000" w:rsidRPr="00000000" w14:paraId="00000031">
            <w:pPr>
              <w:spacing w:after="0" w:line="259" w:lineRule="auto"/>
              <w:ind w:left="0" w:firstLine="0"/>
              <w:rPr/>
            </w:pPr>
            <w:sdt>
              <w:sdtPr>
                <w:tag w:val="goog_rdk_17"/>
              </w:sdtPr>
              <w:sdtContent>
                <w:del w:author="Andrea BOMBARDA" w:id="6" w:date="2022-12-23T09:20:29Z">
                  <w:r w:rsidDel="00000000" w:rsidR="00000000" w:rsidRPr="00000000">
                    <w:rPr>
                      <w:rtl w:val="0"/>
                    </w:rPr>
                    <w:delText xml:space="preserve">, both in terms of software operating parameters</w:delText>
                  </w:r>
                  <w:r w:rsidDel="00000000" w:rsidR="00000000" w:rsidRPr="00000000">
                    <w:rPr>
                      <w:rtl w:val="0"/>
                    </w:rPr>
                    <w:delText xml:space="preserve"> or </w:delText>
                  </w:r>
                  <w:r w:rsidDel="00000000" w:rsidR="00000000" w:rsidRPr="00000000">
                    <w:rPr>
                      <w:rtl w:val="0"/>
                    </w:rPr>
                    <w:delText xml:space="preserve">mechatronic </w:delText>
                  </w:r>
                  <w:r w:rsidDel="00000000" w:rsidR="00000000" w:rsidRPr="00000000">
                    <w:rPr>
                      <w:rtl w:val="0"/>
                    </w:rPr>
                    <w:delText xml:space="preserve">configuration,</w:delText>
                  </w:r>
                </w:del>
              </w:sdtContent>
            </w:sdt>
            <w:r w:rsidDel="00000000" w:rsidR="00000000" w:rsidRPr="00000000">
              <w:rPr>
                <w:rtl w:val="0"/>
              </w:rPr>
              <w:t xml:space="preserve"> can be altered by the user during the </w:t>
            </w:r>
            <w:sdt>
              <w:sdtPr>
                <w:tag w:val="goog_rdk_18"/>
              </w:sdtPr>
              <w:sdtContent>
                <w:ins w:author="Martina De Sanctis" w:id="7" w:date="2022-12-13T10:05:37Z">
                  <w:r w:rsidDel="00000000" w:rsidR="00000000" w:rsidRPr="00000000">
                    <w:rPr>
                      <w:rtl w:val="0"/>
                    </w:rPr>
                    <w:t xml:space="preserve">system use.</w:t>
                  </w:r>
                </w:ins>
              </w:sdtContent>
            </w:sdt>
            <w:sdt>
              <w:sdtPr>
                <w:tag w:val="goog_rdk_19"/>
              </w:sdtPr>
              <w:sdtContent>
                <w:del w:author="Martina De Sanctis" w:id="7" w:date="2022-12-13T10:05:37Z">
                  <w:r w:rsidDel="00000000" w:rsidR="00000000" w:rsidRPr="00000000">
                    <w:rPr>
                      <w:rtl w:val="0"/>
                    </w:rPr>
                    <w:delText xml:space="preserve">cycle of operation</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59" w:lineRule="auto"/>
              <w:ind w:left="0" w:firstLine="0"/>
              <w:rPr/>
            </w:pPr>
            <w:r w:rsidDel="00000000" w:rsidR="00000000" w:rsidRPr="00000000">
              <w:rPr>
                <w:rtl w:val="0"/>
              </w:rPr>
              <w:t xml:space="preserve">Run-time Self Configuration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259" w:lineRule="auto"/>
              <w:ind w:left="0" w:firstLine="0"/>
              <w:rPr/>
            </w:pPr>
            <w:r w:rsidDel="00000000" w:rsidR="00000000" w:rsidRPr="00000000">
              <w:rPr>
                <w:rtl w:val="0"/>
              </w:rPr>
              <w:t xml:space="preserve">The system can alter its own configuration within a pre-determined set of alternative configurations designed into the system.</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0" w:line="259" w:lineRule="auto"/>
              <w:ind w:left="0" w:firstLine="0"/>
              <w:rPr/>
            </w:pPr>
            <w:r w:rsidDel="00000000" w:rsidR="00000000" w:rsidRPr="00000000">
              <w:rPr>
                <w:rtl w:val="0"/>
              </w:rPr>
              <w:t xml:space="preserve">Autonomous Configuration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0" w:firstLine="0"/>
              <w:rPr/>
            </w:pPr>
            <w:r w:rsidDel="00000000" w:rsidR="00000000" w:rsidRPr="00000000">
              <w:rPr>
                <w:rtl w:val="0"/>
              </w:rPr>
              <w:t xml:space="preserve">The system can alter its own configuration in response to external factors, for example altering its morphology in response to the failure of a sensor or actuator. Note that altering configuration must be carefully distinguished from actions taken as a part of the normal autonomous operation of the system.</w:t>
            </w:r>
          </w:p>
        </w:tc>
      </w:tr>
    </w:tbl>
    <w:p w:rsidR="00000000" w:rsidDel="00000000" w:rsidP="00000000" w:rsidRDefault="00000000" w:rsidRPr="00000000" w14:paraId="00000038">
      <w:pPr>
        <w:spacing w:after="308" w:line="259" w:lineRule="auto"/>
        <w:ind w:left="0" w:firstLine="0"/>
        <w:rPr/>
      </w:pPr>
      <w:r w:rsidDel="00000000" w:rsidR="00000000" w:rsidRPr="00000000">
        <w:rPr>
          <w:rtl w:val="0"/>
        </w:rPr>
      </w:r>
    </w:p>
    <w:p w:rsidR="00000000" w:rsidDel="00000000" w:rsidP="00000000" w:rsidRDefault="00000000" w:rsidRPr="00000000" w14:paraId="00000039">
      <w:pPr>
        <w:numPr>
          <w:ilvl w:val="0"/>
          <w:numId w:val="4"/>
        </w:numPr>
        <w:ind w:left="720" w:right="7" w:hanging="360"/>
        <w:rPr>
          <w:shd w:fill="f4cccc" w:val="clear"/>
        </w:rPr>
      </w:pPr>
      <w:r w:rsidDel="00000000" w:rsidR="00000000" w:rsidRPr="00000000">
        <w:rPr>
          <w:i w:val="1"/>
          <w:shd w:fill="f4cccc" w:val="clear"/>
          <w:rtl w:val="0"/>
        </w:rPr>
        <w:t xml:space="preserve">Author</w:t>
      </w:r>
      <w:r w:rsidDel="00000000" w:rsidR="00000000" w:rsidRPr="00000000">
        <w:rPr>
          <w:shd w:fill="f4cccc" w:val="clear"/>
          <w:rtl w:val="0"/>
        </w:rPr>
        <w:t xml:space="preserve">: ANGELO</w:t>
      </w:r>
    </w:p>
    <w:p w:rsidR="00000000" w:rsidDel="00000000" w:rsidP="00000000" w:rsidRDefault="00000000" w:rsidRPr="00000000" w14:paraId="0000003A">
      <w:pPr>
        <w:ind w:left="-5" w:right="7" w:firstLine="0"/>
        <w:rPr/>
      </w:pPr>
      <w:r w:rsidDel="00000000" w:rsidR="00000000" w:rsidRPr="00000000">
        <w:rPr>
          <w:rtl w:val="0"/>
        </w:rPr>
        <w:tab/>
      </w:r>
      <w:r w:rsidDel="00000000" w:rsidR="00000000" w:rsidRPr="00000000">
        <w:rPr>
          <w:b w:val="1"/>
          <w:rtl w:val="0"/>
        </w:rPr>
        <w:t xml:space="preserve">PEMS</w:t>
      </w:r>
      <w:r w:rsidDel="00000000" w:rsidR="00000000" w:rsidRPr="00000000">
        <w:rPr>
          <w:rtl w:val="0"/>
        </w:rPr>
        <w:t xml:space="preserve">: Pillbox - insulin pump - sterilizer</w:t>
      </w:r>
    </w:p>
    <w:p w:rsidR="00000000" w:rsidDel="00000000" w:rsidP="00000000" w:rsidRDefault="00000000" w:rsidRPr="00000000" w14:paraId="0000003B">
      <w:pPr>
        <w:ind w:left="715" w:right="7" w:firstLine="0"/>
        <w:rPr>
          <w:i w:val="1"/>
        </w:rPr>
      </w:pPr>
      <w:r w:rsidDel="00000000" w:rsidR="00000000" w:rsidRPr="00000000">
        <w:rPr>
          <w:b w:val="1"/>
          <w:rtl w:val="0"/>
        </w:rPr>
        <w:t xml:space="preserve">Motivation</w:t>
      </w:r>
      <w:r w:rsidDel="00000000" w:rsidR="00000000" w:rsidRPr="00000000">
        <w:rPr>
          <w:i w:val="1"/>
          <w:rtl w:val="0"/>
        </w:rPr>
        <w:t xml:space="preserve">: The current description </w:t>
      </w:r>
      <w:r w:rsidDel="00000000" w:rsidR="00000000" w:rsidRPr="00000000">
        <w:rPr>
          <w:rtl w:val="0"/>
        </w:rPr>
        <w:t xml:space="preserve">“This may range </w:t>
      </w:r>
      <w:r w:rsidDel="00000000" w:rsidR="00000000" w:rsidRPr="00000000">
        <w:rPr>
          <w:b w:val="1"/>
          <w:rtl w:val="0"/>
        </w:rPr>
        <w:t xml:space="preserve">from</w:t>
      </w:r>
      <w:r w:rsidDel="00000000" w:rsidR="00000000" w:rsidRPr="00000000">
        <w:rPr>
          <w:rtl w:val="0"/>
        </w:rPr>
        <w:t xml:space="preserve"> the ability to </w:t>
      </w:r>
      <w:r w:rsidDel="00000000" w:rsidR="00000000" w:rsidRPr="00000000">
        <w:rPr>
          <w:color w:val="ff0000"/>
          <w:rtl w:val="0"/>
        </w:rPr>
        <w:t xml:space="preserve">re-program </w:t>
      </w:r>
      <w:r w:rsidDel="00000000" w:rsidR="00000000" w:rsidRPr="00000000">
        <w:rPr>
          <w:rtl w:val="0"/>
        </w:rPr>
        <w:t xml:space="preserve">the system </w:t>
      </w:r>
      <w:r w:rsidDel="00000000" w:rsidR="00000000" w:rsidRPr="00000000">
        <w:rPr>
          <w:b w:val="1"/>
          <w:rtl w:val="0"/>
        </w:rPr>
        <w:t xml:space="preserve">to</w:t>
      </w:r>
      <w:r w:rsidDel="00000000" w:rsidR="00000000" w:rsidRPr="00000000">
        <w:rPr>
          <w:rtl w:val="0"/>
        </w:rPr>
        <w:t xml:space="preserve"> be able </w:t>
      </w:r>
      <w:r w:rsidDel="00000000" w:rsidR="00000000" w:rsidRPr="00000000">
        <w:rPr>
          <w:color w:val="ff0000"/>
          <w:rtl w:val="0"/>
        </w:rPr>
        <w:t xml:space="preserve">to alter </w:t>
      </w:r>
      <w:r w:rsidDel="00000000" w:rsidR="00000000" w:rsidRPr="00000000">
        <w:rPr>
          <w:rtl w:val="0"/>
        </w:rPr>
        <w:t xml:space="preserve">the physical structure of the system (e.g. by changing a tool)”. </w:t>
      </w:r>
      <w:r w:rsidDel="00000000" w:rsidR="00000000" w:rsidRPr="00000000">
        <w:rPr>
          <w:i w:val="1"/>
          <w:rtl w:val="0"/>
        </w:rPr>
        <w:t xml:space="preserve">The trigger of reconfiguration can be caused by users or the system itself and both at design-time and run-time.</w:t>
      </w:r>
    </w:p>
    <w:p w:rsidR="00000000" w:rsidDel="00000000" w:rsidP="00000000" w:rsidRDefault="00000000" w:rsidRPr="00000000" w14:paraId="0000003C">
      <w:pPr>
        <w:ind w:left="715" w:right="7" w:firstLine="0"/>
        <w:rPr/>
      </w:pPr>
      <w:r w:rsidDel="00000000" w:rsidR="00000000" w:rsidRPr="00000000">
        <w:rPr>
          <w:b w:val="1"/>
          <w:rtl w:val="0"/>
        </w:rPr>
        <w:t xml:space="preserve">Proposal</w:t>
      </w:r>
      <w:r w:rsidDel="00000000" w:rsidR="00000000" w:rsidRPr="00000000">
        <w:rPr>
          <w:i w:val="1"/>
          <w:rtl w:val="0"/>
        </w:rPr>
        <w:t xml:space="preserve">: (Ability description):</w:t>
      </w:r>
      <w:r w:rsidDel="00000000" w:rsidR="00000000" w:rsidRPr="00000000">
        <w:rPr>
          <w:rtl w:val="0"/>
        </w:rPr>
        <w:t xml:space="preserve"> </w:t>
      </w:r>
      <w:r w:rsidDel="00000000" w:rsidR="00000000" w:rsidRPr="00000000">
        <w:rPr>
          <w:rtl w:val="0"/>
        </w:rPr>
        <w:t xml:space="preserve">This includes the capability to re-program the system by changing a configuration setting and the ability to alter the physical structure of the system (e.g. by changing a tool). </w:t>
      </w:r>
    </w:p>
    <w:p w:rsidR="00000000" w:rsidDel="00000000" w:rsidP="00000000" w:rsidRDefault="00000000" w:rsidRPr="00000000" w14:paraId="0000003D">
      <w:pPr>
        <w:ind w:left="715" w:right="7" w:firstLine="0"/>
        <w:rPr/>
      </w:pPr>
      <w:r w:rsidDel="00000000" w:rsidR="00000000" w:rsidRPr="00000000">
        <w:rPr>
          <w:b w:val="1"/>
          <w:rtl w:val="0"/>
        </w:rPr>
        <w:t xml:space="preserve">Status</w:t>
      </w:r>
      <w:r w:rsidDel="00000000" w:rsidR="00000000" w:rsidRPr="00000000">
        <w:rPr>
          <w:rtl w:val="0"/>
        </w:rPr>
        <w:t xml:space="preserve">: DONE</w:t>
      </w:r>
    </w:p>
    <w:p w:rsidR="00000000" w:rsidDel="00000000" w:rsidP="00000000" w:rsidRDefault="00000000" w:rsidRPr="00000000" w14:paraId="0000003E">
      <w:pPr>
        <w:numPr>
          <w:ilvl w:val="0"/>
          <w:numId w:val="4"/>
        </w:numPr>
        <w:ind w:left="720" w:right="7" w:hanging="360"/>
        <w:rPr>
          <w:shd w:fill="f4cccc" w:val="clear"/>
        </w:rPr>
      </w:pPr>
      <w:r w:rsidDel="00000000" w:rsidR="00000000" w:rsidRPr="00000000">
        <w:rPr>
          <w:shd w:fill="f4cccc" w:val="clear"/>
          <w:rtl w:val="0"/>
        </w:rPr>
        <w:t xml:space="preserve">Author: Silvia</w:t>
      </w:r>
    </w:p>
    <w:p w:rsidR="00000000" w:rsidDel="00000000" w:rsidP="00000000" w:rsidRDefault="00000000" w:rsidRPr="00000000" w14:paraId="0000003F">
      <w:pPr>
        <w:ind w:left="720" w:right="7" w:firstLine="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040">
      <w:pPr>
        <w:ind w:left="720" w:right="7" w:firstLine="0"/>
        <w:rPr/>
      </w:pPr>
      <w:r w:rsidDel="00000000" w:rsidR="00000000" w:rsidRPr="00000000">
        <w:rPr>
          <w:b w:val="1"/>
          <w:rtl w:val="0"/>
        </w:rPr>
        <w:t xml:space="preserve">Motivation</w:t>
      </w:r>
      <w:r w:rsidDel="00000000" w:rsidR="00000000" w:rsidRPr="00000000">
        <w:rPr>
          <w:rtl w:val="0"/>
        </w:rPr>
        <w:t xml:space="preserve">: Level 0 description</w:t>
      </w:r>
    </w:p>
    <w:p w:rsidR="00000000" w:rsidDel="00000000" w:rsidP="00000000" w:rsidRDefault="00000000" w:rsidRPr="00000000" w14:paraId="00000041">
      <w:pPr>
        <w:ind w:left="720" w:right="7" w:firstLine="0"/>
        <w:rPr/>
      </w:pPr>
      <w:r w:rsidDel="00000000" w:rsidR="00000000" w:rsidRPr="00000000">
        <w:rPr>
          <w:b w:val="1"/>
          <w:rtl w:val="0"/>
        </w:rPr>
        <w:t xml:space="preserve">Proposal</w:t>
      </w:r>
      <w:r w:rsidDel="00000000" w:rsidR="00000000" w:rsidRPr="00000000">
        <w:rPr>
          <w:rtl w:val="0"/>
        </w:rPr>
        <w:t xml:space="preserve">: Replace: “configuration files (software) or mechatronic configuration” with “software or mechatronic configuration” (CHANGED:  Replaced with “configuration”)</w:t>
      </w:r>
    </w:p>
    <w:p w:rsidR="00000000" w:rsidDel="00000000" w:rsidP="00000000" w:rsidRDefault="00000000" w:rsidRPr="00000000" w14:paraId="00000042">
      <w:pPr>
        <w:ind w:left="720" w:right="7" w:firstLine="0"/>
        <w:rPr/>
      </w:pPr>
      <w:r w:rsidDel="00000000" w:rsidR="00000000" w:rsidRPr="00000000">
        <w:rPr>
          <w:b w:val="1"/>
          <w:rtl w:val="0"/>
        </w:rPr>
        <w:t xml:space="preserve">Status</w:t>
      </w:r>
      <w:r w:rsidDel="00000000" w:rsidR="00000000" w:rsidRPr="00000000">
        <w:rPr>
          <w:rtl w:val="0"/>
        </w:rPr>
        <w:t xml:space="preserve">: DONE</w:t>
      </w:r>
      <w:r w:rsidDel="00000000" w:rsidR="00000000" w:rsidRPr="00000000">
        <w:rPr>
          <w:rtl w:val="0"/>
        </w:rPr>
        <w:br w:type="textWrapping"/>
      </w:r>
    </w:p>
    <w:p w:rsidR="00000000" w:rsidDel="00000000" w:rsidP="00000000" w:rsidRDefault="00000000" w:rsidRPr="00000000" w14:paraId="00000043">
      <w:pPr>
        <w:numPr>
          <w:ilvl w:val="0"/>
          <w:numId w:val="4"/>
        </w:numPr>
        <w:ind w:left="720" w:right="7" w:hanging="360"/>
        <w:rPr>
          <w:shd w:fill="f4cccc" w:val="clear"/>
        </w:rPr>
      </w:pPr>
      <w:r w:rsidDel="00000000" w:rsidR="00000000" w:rsidRPr="00000000">
        <w:rPr>
          <w:shd w:fill="f4cccc" w:val="clear"/>
          <w:rtl w:val="0"/>
        </w:rPr>
        <w:t xml:space="preserve">Author: Silvia</w:t>
      </w:r>
    </w:p>
    <w:p w:rsidR="00000000" w:rsidDel="00000000" w:rsidP="00000000" w:rsidRDefault="00000000" w:rsidRPr="00000000" w14:paraId="00000044">
      <w:pPr>
        <w:ind w:left="720" w:right="7" w:firstLine="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045">
      <w:pPr>
        <w:ind w:left="720" w:right="7" w:firstLine="0"/>
        <w:rPr/>
      </w:pPr>
      <w:r w:rsidDel="00000000" w:rsidR="00000000" w:rsidRPr="00000000">
        <w:rPr>
          <w:b w:val="1"/>
          <w:rtl w:val="0"/>
        </w:rPr>
        <w:t xml:space="preserve">Motivation</w:t>
      </w:r>
      <w:r w:rsidDel="00000000" w:rsidR="00000000" w:rsidRPr="00000000">
        <w:rPr>
          <w:rtl w:val="0"/>
        </w:rPr>
        <w:t xml:space="preserve">: Level 1 description, there is a repetition “prior to each task” and then “in advance of each cycle of operation”</w:t>
      </w:r>
    </w:p>
    <w:p w:rsidR="00000000" w:rsidDel="00000000" w:rsidP="00000000" w:rsidRDefault="00000000" w:rsidRPr="00000000" w14:paraId="00000046">
      <w:pPr>
        <w:ind w:left="720" w:right="7" w:firstLine="0"/>
        <w:rPr/>
      </w:pPr>
      <w:r w:rsidDel="00000000" w:rsidR="00000000" w:rsidRPr="00000000">
        <w:rPr>
          <w:b w:val="1"/>
          <w:rtl w:val="0"/>
        </w:rPr>
        <w:t xml:space="preserve">Proposal</w:t>
      </w:r>
      <w:r w:rsidDel="00000000" w:rsidR="00000000" w:rsidRPr="00000000">
        <w:rPr>
          <w:rtl w:val="0"/>
        </w:rPr>
        <w:t xml:space="preserve">: Remove: “</w:t>
      </w:r>
      <w:r w:rsidDel="00000000" w:rsidR="00000000" w:rsidRPr="00000000">
        <w:rPr>
          <w:rtl w:val="0"/>
        </w:rPr>
        <w:t xml:space="preserve">in advance of each cycle of operation</w:t>
      </w:r>
      <w:r w:rsidDel="00000000" w:rsidR="00000000" w:rsidRPr="00000000">
        <w:rPr>
          <w:rtl w:val="0"/>
        </w:rPr>
        <w:t xml:space="preserve">”</w:t>
      </w:r>
    </w:p>
    <w:p w:rsidR="00000000" w:rsidDel="00000000" w:rsidP="00000000" w:rsidRDefault="00000000" w:rsidRPr="00000000" w14:paraId="00000047">
      <w:pPr>
        <w:ind w:left="720" w:right="7" w:firstLine="0"/>
        <w:rPr/>
      </w:pPr>
      <w:r w:rsidDel="00000000" w:rsidR="00000000" w:rsidRPr="00000000">
        <w:rPr>
          <w:b w:val="1"/>
          <w:rtl w:val="0"/>
        </w:rPr>
        <w:t xml:space="preserve">Status</w:t>
      </w:r>
      <w:r w:rsidDel="00000000" w:rsidR="00000000" w:rsidRPr="00000000">
        <w:rPr>
          <w:rtl w:val="0"/>
        </w:rPr>
        <w:t xml:space="preserve">: DONE</w:t>
      </w:r>
    </w:p>
    <w:p w:rsidR="00000000" w:rsidDel="00000000" w:rsidP="00000000" w:rsidRDefault="00000000" w:rsidRPr="00000000" w14:paraId="00000048">
      <w:pPr>
        <w:ind w:left="0" w:right="7" w:firstLine="0"/>
        <w:rPr>
          <w:i w:val="1"/>
        </w:rPr>
      </w:pPr>
      <w:r w:rsidDel="00000000" w:rsidR="00000000" w:rsidRPr="00000000">
        <w:rPr>
          <w:i w:val="1"/>
          <w:rtl w:val="0"/>
        </w:rPr>
        <w:t xml:space="preserve"> </w:t>
      </w:r>
    </w:p>
    <w:p w:rsidR="00000000" w:rsidDel="00000000" w:rsidP="00000000" w:rsidRDefault="00000000" w:rsidRPr="00000000" w14:paraId="00000049">
      <w:pPr>
        <w:pStyle w:val="Heading1"/>
        <w:rPr/>
      </w:pPr>
      <w:r w:rsidDel="00000000" w:rsidR="00000000" w:rsidRPr="00000000">
        <w:rPr>
          <w:rtl w:val="0"/>
        </w:rPr>
        <w:t xml:space="preserve">Adaptability</w:t>
      </w:r>
    </w:p>
    <w:sdt>
      <w:sdtPr>
        <w:tag w:val="goog_rdk_28"/>
      </w:sdtPr>
      <w:sdtContent>
        <w:p w:rsidR="00000000" w:rsidDel="00000000" w:rsidP="00000000" w:rsidRDefault="00000000" w:rsidRPr="00000000" w14:paraId="0000004A">
          <w:pPr>
            <w:ind w:left="-5" w:right="7" w:firstLine="0"/>
            <w:rPr>
              <w:ins w:author="Patrizio Pelliccione" w:id="9" w:date="2023-01-19T13:16:11Z"/>
            </w:rPr>
          </w:pPr>
          <w:r w:rsidDel="00000000" w:rsidR="00000000" w:rsidRPr="00000000">
            <w:rPr>
              <w:rtl w:val="0"/>
            </w:rPr>
            <w:t xml:space="preserve">The ability of the system to adapt itself to different work scenarios, different environments, and conditions</w:t>
          </w:r>
          <w:sdt>
            <w:sdtPr>
              <w:tag w:val="goog_rdk_20"/>
            </w:sdtPr>
            <w:sdtContent>
              <w:del w:author="Andrea BOMBARDA" w:id="8" w:date="2022-12-23T10:09:14Z">
                <w:r w:rsidDel="00000000" w:rsidR="00000000" w:rsidRPr="00000000">
                  <w:rPr>
                    <w:rtl w:val="0"/>
                  </w:rPr>
                  <w:delText xml:space="preserve"> (may also include the patient)</w:delText>
                </w:r>
              </w:del>
            </w:sdtContent>
          </w:sdt>
          <w:r w:rsidDel="00000000" w:rsidR="00000000" w:rsidRPr="00000000">
            <w:rPr>
              <w:rtl w:val="0"/>
            </w:rPr>
            <w:t xml:space="preserve">. Adaptation may take place over long or short time scales. </w:t>
          </w:r>
          <w:sdt>
            <w:sdtPr>
              <w:tag w:val="goog_rdk_21"/>
            </w:sdtPr>
            <w:sdtContent>
              <w:ins w:author="Patrizio Pelliccione" w:id="9" w:date="2023-01-19T13:16:11Z">
                <w:r w:rsidDel="00000000" w:rsidR="00000000" w:rsidRPr="00000000">
                  <w:rPr>
                    <w:rtl w:val="0"/>
                  </w:rPr>
                  <w:t xml:space="preserve">Adaptability is </w:t>
                </w:r>
                <w:r w:rsidDel="00000000" w:rsidR="00000000" w:rsidRPr="00000000">
                  <w:rPr>
                    <w:rtl w:val="0"/>
                  </w:rPr>
                  <w:t xml:space="preserve">divided</w:t>
                </w:r>
                <w:r w:rsidDel="00000000" w:rsidR="00000000" w:rsidRPr="00000000">
                  <w:rPr>
                    <w:rtl w:val="0"/>
                  </w:rPr>
                  <w:t xml:space="preserve"> into two sub-abilities, namely adaptation </w:t>
                </w:r>
              </w:ins>
            </w:sdtContent>
          </w:sdt>
          <w:sdt>
            <w:sdtPr>
              <w:tag w:val="goog_rdk_22"/>
            </w:sdtPr>
            <w:sdtContent>
              <w:ins w:author="Andrea BOMBARDA" w:id="10" w:date="2023-01-20T10:27:00Z">
                <w:r w:rsidDel="00000000" w:rsidR="00000000" w:rsidRPr="00000000">
                  <w:rPr>
                    <w:rtl w:val="0"/>
                  </w:rPr>
                  <w:t xml:space="preserve">trigger </w:t>
                </w:r>
              </w:ins>
            </w:sdtContent>
          </w:sdt>
          <w:sdt>
            <w:sdtPr>
              <w:tag w:val="goog_rdk_23"/>
            </w:sdtPr>
            <w:sdtContent>
              <w:ins w:author="Patrizio Pelliccione" w:id="9" w:date="2023-01-19T13:16:11Z">
                <w:sdt>
                  <w:sdtPr>
                    <w:tag w:val="goog_rdk_24"/>
                  </w:sdtPr>
                  <w:sdtContent>
                    <w:del w:author="Andrea BOMBARDA" w:id="10" w:date="2023-01-20T10:27:00Z">
                      <w:r w:rsidDel="00000000" w:rsidR="00000000" w:rsidRPr="00000000">
                        <w:rPr>
                          <w:rtl w:val="0"/>
                        </w:rPr>
                        <w:delText xml:space="preserve">object </w:delText>
                      </w:r>
                    </w:del>
                  </w:sdtContent>
                </w:sdt>
                <w:r w:rsidDel="00000000" w:rsidR="00000000" w:rsidRPr="00000000">
                  <w:rPr>
                    <w:rtl w:val="0"/>
                  </w:rPr>
                  <w:t xml:space="preserve">and adaptation </w:t>
                </w:r>
              </w:ins>
            </w:sdtContent>
          </w:sdt>
          <w:sdt>
            <w:sdtPr>
              <w:tag w:val="goog_rdk_25"/>
            </w:sdtPr>
            <w:sdtContent>
              <w:ins w:author="Andrea BOMBARDA" w:id="11" w:date="2023-01-20T10:27:08Z">
                <w:r w:rsidDel="00000000" w:rsidR="00000000" w:rsidRPr="00000000">
                  <w:rPr>
                    <w:rtl w:val="0"/>
                  </w:rPr>
                  <w:t xml:space="preserve">object</w:t>
                </w:r>
              </w:ins>
            </w:sdtContent>
          </w:sdt>
          <w:sdt>
            <w:sdtPr>
              <w:tag w:val="goog_rdk_26"/>
            </w:sdtPr>
            <w:sdtContent>
              <w:ins w:author="Patrizio Pelliccione" w:id="9" w:date="2023-01-19T13:16:11Z">
                <w:sdt>
                  <w:sdtPr>
                    <w:tag w:val="goog_rdk_27"/>
                  </w:sdtPr>
                  <w:sdtContent>
                    <w:del w:author="Andrea BOMBARDA" w:id="11" w:date="2023-01-20T10:27:08Z">
                      <w:r w:rsidDel="00000000" w:rsidR="00000000" w:rsidRPr="00000000">
                        <w:rPr>
                          <w:rtl w:val="0"/>
                        </w:rPr>
                        <w:delText xml:space="preserve">trigger</w:delText>
                      </w:r>
                    </w:del>
                  </w:sdtContent>
                </w:sdt>
                <w:r w:rsidDel="00000000" w:rsidR="00000000" w:rsidRPr="00000000">
                  <w:rPr>
                    <w:rtl w:val="0"/>
                  </w:rPr>
                  <w:t xml:space="preserve">.</w:t>
                </w:r>
              </w:ins>
            </w:sdtContent>
          </w:sdt>
        </w:p>
      </w:sdtContent>
    </w:sdt>
    <w:sdt>
      <w:sdtPr>
        <w:tag w:val="goog_rdk_31"/>
      </w:sdtPr>
      <w:sdtContent>
        <w:p w:rsidR="00000000" w:rsidDel="00000000" w:rsidP="00000000" w:rsidRDefault="00000000" w:rsidRPr="00000000" w14:paraId="0000004B">
          <w:pPr>
            <w:pStyle w:val="Heading2"/>
            <w:spacing w:after="222" w:before="0" w:lineRule="auto"/>
            <w:ind w:left="-5" w:right="7" w:firstLine="0"/>
            <w:rPr>
              <w:ins w:author="Andrea BOMBARDA" w:id="12" w:date="2023-01-20T10:27:25Z"/>
            </w:rPr>
          </w:pPr>
          <w:sdt>
            <w:sdtPr>
              <w:tag w:val="goog_rdk_30"/>
            </w:sdtPr>
            <w:sdtContent>
              <w:ins w:author="Andrea BOMBARDA" w:id="12" w:date="2023-01-20T10:27:25Z">
                <w:bookmarkStart w:colFirst="0" w:colLast="0" w:name="_heading=h.xx8s671rfekp" w:id="1"/>
                <w:bookmarkEnd w:id="1"/>
                <w:r w:rsidDel="00000000" w:rsidR="00000000" w:rsidRPr="00000000">
                  <w:rPr>
                    <w:rtl w:val="0"/>
                  </w:rPr>
                  <w:t xml:space="preserve">Adaptation trigger</w:t>
                </w:r>
              </w:ins>
            </w:sdtContent>
          </w:sdt>
        </w:p>
      </w:sdtContent>
    </w:sdt>
    <w:sdt>
      <w:sdtPr>
        <w:tag w:val="goog_rdk_33"/>
      </w:sdtPr>
      <w:sdtContent>
        <w:p w:rsidR="00000000" w:rsidDel="00000000" w:rsidP="00000000" w:rsidRDefault="00000000" w:rsidRPr="00000000" w14:paraId="0000004C">
          <w:pPr>
            <w:ind w:left="-5" w:right="7" w:firstLine="0"/>
            <w:rPr>
              <w:ins w:author="Andrea BOMBARDA" w:id="12" w:date="2023-01-20T10:27:25Z"/>
            </w:rPr>
          </w:pPr>
          <w:sdt>
            <w:sdtPr>
              <w:tag w:val="goog_rdk_32"/>
            </w:sdtPr>
            <w:sdtContent>
              <w:ins w:author="Andrea BOMBARDA" w:id="12" w:date="2023-01-20T10:27:25Z">
                <w:r w:rsidDel="00000000" w:rsidR="00000000" w:rsidRPr="00000000">
                  <w:rPr>
                    <w:rtl w:val="0"/>
                  </w:rPr>
                  <w:t xml:space="preserve">The focus of this sub-ability concerns the trigger of the adaptation, i.e. the parts of the system or history of collected data that cause an adaptation. Indeed, the system will observe the environment, both physical environment and human environment, and the system itself (e.g. a malfunction of the system). </w:t>
                </w:r>
              </w:ins>
            </w:sdtContent>
          </w:sdt>
        </w:p>
      </w:sdtContent>
    </w:sdt>
    <w:tbl>
      <w:tblPr>
        <w:tblStyle w:val="Table2"/>
        <w:tblW w:w="15150.0" w:type="dxa"/>
        <w:jc w:val="left"/>
        <w:tblInd w:w="5.0" w:type="dxa"/>
        <w:tblLayout w:type="fixed"/>
        <w:tblLook w:val="0400"/>
      </w:tblPr>
      <w:tblGrid>
        <w:gridCol w:w="600"/>
        <w:gridCol w:w="3693"/>
        <w:gridCol w:w="10857"/>
        <w:tblGridChange w:id="0">
          <w:tblGrid>
            <w:gridCol w:w="600"/>
            <w:gridCol w:w="3693"/>
            <w:gridCol w:w="10857"/>
          </w:tblGrid>
        </w:tblGridChange>
      </w:tblGrid>
      <w:sdt>
        <w:sdtPr>
          <w:tag w:val="goog_rdk_34"/>
        </w:sdtPr>
        <w:sdtContent>
          <w:tr>
            <w:trPr>
              <w:cantSplit w:val="0"/>
              <w:trHeight w:val="320" w:hRule="atLeast"/>
              <w:tblHeader w:val="0"/>
              <w:ins w:author="Andrea BOMBARDA" w:id="12" w:date="2023-01-20T10:27:25Z"/>
            </w:trPr>
            <w:tc>
              <w:tcPr>
                <w:tcBorders>
                  <w:top w:color="000000" w:space="0" w:sz="4" w:val="single"/>
                  <w:left w:color="000000" w:space="0" w:sz="4" w:val="single"/>
                  <w:bottom w:color="000000" w:space="0" w:sz="4" w:val="single"/>
                  <w:right w:color="000000" w:space="0" w:sz="4" w:val="single"/>
                </w:tcBorders>
              </w:tcPr>
              <w:sdt>
                <w:sdtPr>
                  <w:tag w:val="goog_rdk_36"/>
                </w:sdtPr>
                <w:sdtContent>
                  <w:p w:rsidR="00000000" w:rsidDel="00000000" w:rsidP="00000000" w:rsidRDefault="00000000" w:rsidRPr="00000000" w14:paraId="0000004D">
                    <w:pPr>
                      <w:spacing w:after="0" w:line="259" w:lineRule="auto"/>
                      <w:ind w:left="0" w:firstLine="0"/>
                      <w:jc w:val="both"/>
                      <w:rPr>
                        <w:ins w:author="Andrea BOMBARDA" w:id="12" w:date="2023-01-20T10:27:25Z"/>
                      </w:rPr>
                    </w:pPr>
                    <w:sdt>
                      <w:sdtPr>
                        <w:tag w:val="goog_rdk_35"/>
                      </w:sdtPr>
                      <w:sdtContent>
                        <w:ins w:author="Andrea BOMBARDA" w:id="12" w:date="2023-01-20T10:27:25Z">
                          <w:r w:rsidDel="00000000" w:rsidR="00000000" w:rsidRPr="00000000">
                            <w:rPr>
                              <w:rtl w:val="0"/>
                            </w:rPr>
                            <w:t xml:space="preserve">Level</w:t>
                          </w:r>
                          <w:r w:rsidDel="00000000" w:rsidR="00000000" w:rsidRPr="00000000">
                            <w:rPr>
                              <w:rtl w:val="0"/>
                            </w:rPr>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38"/>
                </w:sdtPr>
                <w:sdtContent>
                  <w:p w:rsidR="00000000" w:rsidDel="00000000" w:rsidP="00000000" w:rsidRDefault="00000000" w:rsidRPr="00000000" w14:paraId="0000004E">
                    <w:pPr>
                      <w:spacing w:after="0" w:line="259" w:lineRule="auto"/>
                      <w:ind w:left="0" w:firstLine="0"/>
                      <w:jc w:val="center"/>
                      <w:rPr>
                        <w:ins w:author="Andrea BOMBARDA" w:id="12" w:date="2023-01-20T10:27:25Z"/>
                      </w:rPr>
                    </w:pPr>
                    <w:sdt>
                      <w:sdtPr>
                        <w:tag w:val="goog_rdk_37"/>
                      </w:sdtPr>
                      <w:sdtContent>
                        <w:ins w:author="Andrea BOMBARDA" w:id="12" w:date="2023-01-20T10:27:25Z">
                          <w:r w:rsidDel="00000000" w:rsidR="00000000" w:rsidRPr="00000000">
                            <w:rPr>
                              <w:rtl w:val="0"/>
                            </w:rPr>
                            <w:t xml:space="preserve">Level name</w:t>
                          </w:r>
                          <w:r w:rsidDel="00000000" w:rsidR="00000000" w:rsidRPr="00000000">
                            <w:rPr>
                              <w:rtl w:val="0"/>
                            </w:rPr>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40"/>
                </w:sdtPr>
                <w:sdtContent>
                  <w:p w:rsidR="00000000" w:rsidDel="00000000" w:rsidP="00000000" w:rsidRDefault="00000000" w:rsidRPr="00000000" w14:paraId="0000004F">
                    <w:pPr>
                      <w:spacing w:after="0" w:line="259" w:lineRule="auto"/>
                      <w:ind w:left="0" w:firstLine="0"/>
                      <w:jc w:val="center"/>
                      <w:rPr>
                        <w:ins w:author="Andrea BOMBARDA" w:id="12" w:date="2023-01-20T10:27:25Z"/>
                      </w:rPr>
                    </w:pPr>
                    <w:sdt>
                      <w:sdtPr>
                        <w:tag w:val="goog_rdk_39"/>
                      </w:sdtPr>
                      <w:sdtContent>
                        <w:ins w:author="Andrea BOMBARDA" w:id="12" w:date="2023-01-20T10:27:25Z">
                          <w:r w:rsidDel="00000000" w:rsidR="00000000" w:rsidRPr="00000000">
                            <w:rPr>
                              <w:rtl w:val="0"/>
                            </w:rPr>
                            <w:t xml:space="preserve">Description</w:t>
                          </w:r>
                          <w:r w:rsidDel="00000000" w:rsidR="00000000" w:rsidRPr="00000000">
                            <w:rPr>
                              <w:rtl w:val="0"/>
                            </w:rPr>
                          </w:r>
                        </w:ins>
                      </w:sdtContent>
                    </w:sdt>
                  </w:p>
                </w:sdtContent>
              </w:sdt>
            </w:tc>
          </w:tr>
        </w:sdtContent>
      </w:sdt>
      <w:sdt>
        <w:sdtPr>
          <w:tag w:val="goog_rdk_41"/>
        </w:sdtPr>
        <w:sdtContent>
          <w:tr>
            <w:trPr>
              <w:cantSplit w:val="0"/>
              <w:trHeight w:val="320" w:hRule="atLeast"/>
              <w:tblHeader w:val="0"/>
              <w:ins w:author="Andrea BOMBARDA" w:id="12" w:date="2023-01-20T10:27:25Z"/>
            </w:trPr>
            <w:tc>
              <w:tcPr>
                <w:tcBorders>
                  <w:top w:color="000000" w:space="0" w:sz="4" w:val="single"/>
                  <w:left w:color="000000" w:space="0" w:sz="4" w:val="single"/>
                  <w:bottom w:color="000000" w:space="0" w:sz="4" w:val="single"/>
                  <w:right w:color="000000" w:space="0" w:sz="4" w:val="single"/>
                </w:tcBorders>
              </w:tcPr>
              <w:sdt>
                <w:sdtPr>
                  <w:tag w:val="goog_rdk_43"/>
                </w:sdtPr>
                <w:sdtContent>
                  <w:p w:rsidR="00000000" w:rsidDel="00000000" w:rsidP="00000000" w:rsidRDefault="00000000" w:rsidRPr="00000000" w14:paraId="00000050">
                    <w:pPr>
                      <w:spacing w:after="0" w:line="259" w:lineRule="auto"/>
                      <w:ind w:left="0" w:firstLine="0"/>
                      <w:rPr>
                        <w:ins w:author="Andrea BOMBARDA" w:id="12" w:date="2023-01-20T10:27:25Z"/>
                      </w:rPr>
                    </w:pPr>
                    <w:sdt>
                      <w:sdtPr>
                        <w:tag w:val="goog_rdk_42"/>
                      </w:sdtPr>
                      <w:sdtContent>
                        <w:ins w:author="Andrea BOMBARDA" w:id="12" w:date="2023-01-20T10:27:25Z">
                          <w:r w:rsidDel="00000000" w:rsidR="00000000" w:rsidRPr="00000000">
                            <w:rPr>
                              <w:rtl w:val="0"/>
                            </w:rPr>
                            <w:t xml:space="preserve">0</w:t>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45"/>
                </w:sdtPr>
                <w:sdtContent>
                  <w:p w:rsidR="00000000" w:rsidDel="00000000" w:rsidP="00000000" w:rsidRDefault="00000000" w:rsidRPr="00000000" w14:paraId="00000051">
                    <w:pPr>
                      <w:spacing w:after="0" w:line="259" w:lineRule="auto"/>
                      <w:ind w:left="0" w:firstLine="0"/>
                      <w:rPr>
                        <w:ins w:author="Andrea BOMBARDA" w:id="12" w:date="2023-01-20T10:27:25Z"/>
                      </w:rPr>
                    </w:pPr>
                    <w:sdt>
                      <w:sdtPr>
                        <w:tag w:val="goog_rdk_44"/>
                      </w:sdtPr>
                      <w:sdtContent>
                        <w:ins w:author="Andrea BOMBARDA" w:id="12" w:date="2023-01-20T10:27:25Z">
                          <w:r w:rsidDel="00000000" w:rsidR="00000000" w:rsidRPr="00000000">
                            <w:rPr>
                              <w:rtl w:val="0"/>
                            </w:rPr>
                            <w:t xml:space="preserve">No adaptation</w:t>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47"/>
                </w:sdtPr>
                <w:sdtContent>
                  <w:p w:rsidR="00000000" w:rsidDel="00000000" w:rsidP="00000000" w:rsidRDefault="00000000" w:rsidRPr="00000000" w14:paraId="00000052">
                    <w:pPr>
                      <w:spacing w:after="0" w:line="259" w:lineRule="auto"/>
                      <w:ind w:left="0" w:firstLine="0"/>
                      <w:rPr>
                        <w:ins w:author="Andrea BOMBARDA" w:id="12" w:date="2023-01-20T10:27:25Z"/>
                      </w:rPr>
                    </w:pPr>
                    <w:sdt>
                      <w:sdtPr>
                        <w:tag w:val="goog_rdk_46"/>
                      </w:sdtPr>
                      <w:sdtContent>
                        <w:ins w:author="Andrea BOMBARDA" w:id="12" w:date="2023-01-20T10:27:25Z">
                          <w:r w:rsidDel="00000000" w:rsidR="00000000" w:rsidRPr="00000000">
                            <w:rPr>
                              <w:rtl w:val="0"/>
                            </w:rPr>
                            <w:t xml:space="preserve">The system does not alter its operating behavior in response to experience gained over time.</w:t>
                          </w:r>
                        </w:ins>
                      </w:sdtContent>
                    </w:sdt>
                  </w:p>
                </w:sdtContent>
              </w:sdt>
            </w:tc>
          </w:tr>
        </w:sdtContent>
      </w:sdt>
      <w:sdt>
        <w:sdtPr>
          <w:tag w:val="goog_rdk_48"/>
        </w:sdtPr>
        <w:sdtContent>
          <w:tr>
            <w:trPr>
              <w:cantSplit w:val="0"/>
              <w:trHeight w:val="600" w:hRule="atLeast"/>
              <w:tblHeader w:val="0"/>
              <w:ins w:author="Andrea BOMBARDA" w:id="12" w:date="2023-01-20T10:27:25Z"/>
            </w:trPr>
            <w:tc>
              <w:tcPr>
                <w:tcBorders>
                  <w:top w:color="000000" w:space="0" w:sz="4" w:val="single"/>
                  <w:left w:color="000000" w:space="0" w:sz="4" w:val="single"/>
                  <w:bottom w:color="000000" w:space="0" w:sz="4" w:val="single"/>
                  <w:right w:color="000000" w:space="0" w:sz="4" w:val="single"/>
                </w:tcBorders>
                <w:vAlign w:val="center"/>
              </w:tcPr>
              <w:sdt>
                <w:sdtPr>
                  <w:tag w:val="goog_rdk_50"/>
                </w:sdtPr>
                <w:sdtContent>
                  <w:p w:rsidR="00000000" w:rsidDel="00000000" w:rsidP="00000000" w:rsidRDefault="00000000" w:rsidRPr="00000000" w14:paraId="00000053">
                    <w:pPr>
                      <w:spacing w:after="0" w:line="259" w:lineRule="auto"/>
                      <w:ind w:left="0" w:firstLine="0"/>
                      <w:rPr>
                        <w:ins w:author="Andrea BOMBARDA" w:id="12" w:date="2023-01-20T10:27:25Z"/>
                      </w:rPr>
                    </w:pPr>
                    <w:sdt>
                      <w:sdtPr>
                        <w:tag w:val="goog_rdk_49"/>
                      </w:sdtPr>
                      <w:sdtContent>
                        <w:ins w:author="Andrea BOMBARDA" w:id="12" w:date="2023-01-20T10:27:25Z">
                          <w:r w:rsidDel="00000000" w:rsidR="00000000" w:rsidRPr="00000000">
                            <w:rPr>
                              <w:rtl w:val="0"/>
                            </w:rPr>
                            <w:t xml:space="preserve">1</w:t>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2"/>
                </w:sdtPr>
                <w:sdtContent>
                  <w:p w:rsidR="00000000" w:rsidDel="00000000" w:rsidP="00000000" w:rsidRDefault="00000000" w:rsidRPr="00000000" w14:paraId="00000054">
                    <w:pPr>
                      <w:spacing w:after="0" w:line="259" w:lineRule="auto"/>
                      <w:ind w:left="0" w:right="14" w:firstLine="0"/>
                      <w:rPr>
                        <w:ins w:author="Andrea BOMBARDA" w:id="12" w:date="2023-01-20T10:27:25Z"/>
                      </w:rPr>
                    </w:pPr>
                    <w:sdt>
                      <w:sdtPr>
                        <w:tag w:val="goog_rdk_51"/>
                      </w:sdtPr>
                      <w:sdtContent>
                        <w:ins w:author="Andrea BOMBARDA" w:id="12" w:date="2023-01-20T10:27:25Z">
                          <w:r w:rsidDel="00000000" w:rsidR="00000000" w:rsidRPr="00000000">
                            <w:rPr>
                              <w:rtl w:val="0"/>
                            </w:rPr>
                            <w:t xml:space="preserve">Human-triggered adaptation</w:t>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4"/>
                </w:sdtPr>
                <w:sdtContent>
                  <w:p w:rsidR="00000000" w:rsidDel="00000000" w:rsidP="00000000" w:rsidRDefault="00000000" w:rsidRPr="00000000" w14:paraId="00000055">
                    <w:pPr>
                      <w:spacing w:after="0" w:line="259" w:lineRule="auto"/>
                      <w:ind w:left="0" w:firstLine="0"/>
                      <w:rPr>
                        <w:ins w:author="Andrea BOMBARDA" w:id="12" w:date="2023-01-20T10:27:25Z"/>
                      </w:rPr>
                    </w:pPr>
                    <w:sdt>
                      <w:sdtPr>
                        <w:tag w:val="goog_rdk_53"/>
                      </w:sdtPr>
                      <w:sdtContent>
                        <w:ins w:author="Andrea BOMBARDA" w:id="12" w:date="2023-01-20T10:27:25Z">
                          <w:r w:rsidDel="00000000" w:rsidR="00000000" w:rsidRPr="00000000">
                            <w:rPr>
                              <w:rtl w:val="0"/>
                            </w:rPr>
                            <w:t xml:space="preserve">The adaptation of the system is triggered by humans.</w:t>
                          </w:r>
                        </w:ins>
                      </w:sdtContent>
                    </w:sdt>
                  </w:p>
                </w:sdtContent>
              </w:sdt>
            </w:tc>
          </w:tr>
        </w:sdtContent>
      </w:sdt>
      <w:sdt>
        <w:sdtPr>
          <w:tag w:val="goog_rdk_55"/>
        </w:sdtPr>
        <w:sdtContent>
          <w:tr>
            <w:trPr>
              <w:cantSplit w:val="0"/>
              <w:trHeight w:val="595" w:hRule="atLeast"/>
              <w:tblHeader w:val="0"/>
              <w:ins w:author="Andrea BOMBARDA" w:id="12" w:date="2023-01-20T10:27:25Z"/>
            </w:trPr>
            <w:tc>
              <w:tcPr>
                <w:tcBorders>
                  <w:top w:color="000000" w:space="0" w:sz="0" w:val="nil"/>
                  <w:left w:color="000000" w:space="0" w:sz="4" w:val="single"/>
                  <w:bottom w:color="000000" w:space="0" w:sz="4" w:val="single"/>
                  <w:right w:color="000000" w:space="0" w:sz="4" w:val="single"/>
                </w:tcBorders>
                <w:vAlign w:val="center"/>
              </w:tcPr>
              <w:sdt>
                <w:sdtPr>
                  <w:tag w:val="goog_rdk_57"/>
                </w:sdtPr>
                <w:sdtContent>
                  <w:p w:rsidR="00000000" w:rsidDel="00000000" w:rsidP="00000000" w:rsidRDefault="00000000" w:rsidRPr="00000000" w14:paraId="00000056">
                    <w:pPr>
                      <w:spacing w:after="0" w:line="259" w:lineRule="auto"/>
                      <w:ind w:left="0" w:firstLine="0"/>
                      <w:rPr>
                        <w:ins w:author="Andrea BOMBARDA" w:id="12" w:date="2023-01-20T10:27:25Z"/>
                      </w:rPr>
                    </w:pPr>
                    <w:sdt>
                      <w:sdtPr>
                        <w:tag w:val="goog_rdk_56"/>
                      </w:sdtPr>
                      <w:sdtContent>
                        <w:ins w:author="Andrea BOMBARDA" w:id="12" w:date="2023-01-20T10:27:25Z">
                          <w:r w:rsidDel="00000000" w:rsidR="00000000" w:rsidRPr="00000000">
                            <w:rPr>
                              <w:rtl w:val="0"/>
                            </w:rPr>
                            <w:t xml:space="preserve">2</w:t>
                          </w:r>
                        </w:ins>
                      </w:sdtContent>
                    </w:sdt>
                  </w:p>
                </w:sdtContent>
              </w:sdt>
            </w:tc>
            <w:tc>
              <w:tcPr>
                <w:tcBorders>
                  <w:top w:color="000000" w:space="0" w:sz="0" w:val="nil"/>
                  <w:left w:color="000000" w:space="0" w:sz="4" w:val="single"/>
                  <w:bottom w:color="000000" w:space="0" w:sz="4" w:val="single"/>
                  <w:right w:color="000000" w:space="0" w:sz="4" w:val="single"/>
                </w:tcBorders>
              </w:tcPr>
              <w:sdt>
                <w:sdtPr>
                  <w:tag w:val="goog_rdk_59"/>
                </w:sdtPr>
                <w:sdtContent>
                  <w:p w:rsidR="00000000" w:rsidDel="00000000" w:rsidP="00000000" w:rsidRDefault="00000000" w:rsidRPr="00000000" w14:paraId="00000057">
                    <w:pPr>
                      <w:spacing w:after="0" w:line="259" w:lineRule="auto"/>
                      <w:ind w:left="0" w:firstLine="0"/>
                      <w:rPr>
                        <w:ins w:author="Andrea BOMBARDA" w:id="12" w:date="2023-01-20T10:27:25Z"/>
                      </w:rPr>
                    </w:pPr>
                    <w:sdt>
                      <w:sdtPr>
                        <w:tag w:val="goog_rdk_58"/>
                      </w:sdtPr>
                      <w:sdtContent>
                        <w:ins w:author="Andrea BOMBARDA" w:id="12" w:date="2023-01-20T10:27:25Z">
                          <w:r w:rsidDel="00000000" w:rsidR="00000000" w:rsidRPr="00000000">
                            <w:rPr>
                              <w:rtl w:val="0"/>
                            </w:rPr>
                            <w:t xml:space="preserve">Adaptation triggered by a single part of the system </w:t>
                          </w:r>
                        </w:ins>
                      </w:sdtContent>
                    </w:sdt>
                  </w:p>
                </w:sdtContent>
              </w:sdt>
            </w:tc>
            <w:tc>
              <w:tcPr>
                <w:tcBorders>
                  <w:top w:color="000000" w:space="0" w:sz="0" w:val="nil"/>
                  <w:left w:color="000000" w:space="0" w:sz="4" w:val="single"/>
                  <w:bottom w:color="000000" w:space="0" w:sz="4" w:val="single"/>
                  <w:right w:color="000000" w:space="0" w:sz="4" w:val="single"/>
                </w:tcBorders>
              </w:tcPr>
              <w:sdt>
                <w:sdtPr>
                  <w:tag w:val="goog_rdk_61"/>
                </w:sdtPr>
                <w:sdtContent>
                  <w:p w:rsidR="00000000" w:rsidDel="00000000" w:rsidP="00000000" w:rsidRDefault="00000000" w:rsidRPr="00000000" w14:paraId="00000058">
                    <w:pPr>
                      <w:spacing w:after="0" w:line="259" w:lineRule="auto"/>
                      <w:ind w:left="0" w:firstLine="0"/>
                      <w:rPr>
                        <w:ins w:author="Andrea BOMBARDA" w:id="12" w:date="2023-01-20T10:27:25Z"/>
                      </w:rPr>
                    </w:pPr>
                    <w:sdt>
                      <w:sdtPr>
                        <w:tag w:val="goog_rdk_60"/>
                      </w:sdtPr>
                      <w:sdtContent>
                        <w:ins w:author="Andrea BOMBARDA" w:id="12" w:date="2023-01-20T10:27:25Z">
                          <w:r w:rsidDel="00000000" w:rsidR="00000000" w:rsidRPr="00000000">
                            <w:rPr>
                              <w:rtl w:val="0"/>
                            </w:rPr>
                            <w:t xml:space="preserve">The adaptation is triggered by individual</w:t>
                          </w:r>
                          <w:r w:rsidDel="00000000" w:rsidR="00000000" w:rsidRPr="00000000">
                            <w:rPr>
                              <w:rtl w:val="0"/>
                            </w:rPr>
                            <w:t xml:space="preserve"> </w:t>
                          </w:r>
                          <w:r w:rsidDel="00000000" w:rsidR="00000000" w:rsidRPr="00000000">
                            <w:rPr>
                              <w:rtl w:val="0"/>
                            </w:rPr>
                            <w:t xml:space="preserve">components, parameters or tasks.</w:t>
                          </w:r>
                        </w:ins>
                      </w:sdtContent>
                    </w:sdt>
                  </w:p>
                </w:sdtContent>
              </w:sdt>
            </w:tc>
          </w:tr>
        </w:sdtContent>
      </w:sdt>
      <w:sdt>
        <w:sdtPr>
          <w:tag w:val="goog_rdk_62"/>
        </w:sdtPr>
        <w:sdtContent>
          <w:tr>
            <w:trPr>
              <w:cantSplit w:val="0"/>
              <w:trHeight w:val="600" w:hRule="atLeast"/>
              <w:tblHeader w:val="0"/>
              <w:ins w:author="Andrea BOMBARDA" w:id="12" w:date="2023-01-20T10:27:25Z"/>
            </w:trPr>
            <w:tc>
              <w:tcPr>
                <w:tcBorders>
                  <w:top w:color="000000" w:space="0" w:sz="4" w:val="single"/>
                  <w:left w:color="000000" w:space="0" w:sz="4" w:val="single"/>
                  <w:bottom w:color="000000" w:space="0" w:sz="4" w:val="single"/>
                  <w:right w:color="000000" w:space="0" w:sz="4" w:val="single"/>
                </w:tcBorders>
                <w:vAlign w:val="center"/>
              </w:tcPr>
              <w:sdt>
                <w:sdtPr>
                  <w:tag w:val="goog_rdk_64"/>
                </w:sdtPr>
                <w:sdtContent>
                  <w:p w:rsidR="00000000" w:rsidDel="00000000" w:rsidP="00000000" w:rsidRDefault="00000000" w:rsidRPr="00000000" w14:paraId="00000059">
                    <w:pPr>
                      <w:spacing w:after="0" w:line="259" w:lineRule="auto"/>
                      <w:ind w:left="0" w:firstLine="0"/>
                      <w:rPr>
                        <w:ins w:author="Andrea BOMBARDA" w:id="12" w:date="2023-01-20T10:27:25Z"/>
                      </w:rPr>
                    </w:pPr>
                    <w:sdt>
                      <w:sdtPr>
                        <w:tag w:val="goog_rdk_63"/>
                      </w:sdtPr>
                      <w:sdtContent>
                        <w:ins w:author="Andrea BOMBARDA" w:id="12" w:date="2023-01-20T10:27:25Z">
                          <w:r w:rsidDel="00000000" w:rsidR="00000000" w:rsidRPr="00000000">
                            <w:rPr>
                              <w:rtl w:val="0"/>
                            </w:rPr>
                            <w:t xml:space="preserve">3</w:t>
                          </w:r>
                        </w:ins>
                      </w:sdtContent>
                    </w:sdt>
                  </w:p>
                </w:sdtContent>
              </w:sdt>
            </w:tc>
            <w:tc>
              <w:tcPr>
                <w:tcBorders>
                  <w:top w:color="000000" w:space="0" w:sz="0" w:val="nil"/>
                  <w:left w:color="000000" w:space="0" w:sz="4" w:val="single"/>
                  <w:bottom w:color="000000" w:space="0" w:sz="4" w:val="single"/>
                  <w:right w:color="000000" w:space="0" w:sz="4" w:val="single"/>
                </w:tcBorders>
              </w:tcPr>
              <w:sdt>
                <w:sdtPr>
                  <w:tag w:val="goog_rdk_66"/>
                </w:sdtPr>
                <w:sdtContent>
                  <w:p w:rsidR="00000000" w:rsidDel="00000000" w:rsidP="00000000" w:rsidRDefault="00000000" w:rsidRPr="00000000" w14:paraId="0000005A">
                    <w:pPr>
                      <w:spacing w:after="0" w:line="259" w:lineRule="auto"/>
                      <w:ind w:left="0" w:firstLine="0"/>
                      <w:rPr>
                        <w:ins w:author="Andrea BOMBARDA" w:id="12" w:date="2023-01-20T10:27:25Z"/>
                      </w:rPr>
                    </w:pPr>
                    <w:sdt>
                      <w:sdtPr>
                        <w:tag w:val="goog_rdk_65"/>
                      </w:sdtPr>
                      <w:sdtContent>
                        <w:ins w:author="Andrea BOMBARDA" w:id="12" w:date="2023-01-20T10:27:25Z">
                          <w:r w:rsidDel="00000000" w:rsidR="00000000" w:rsidRPr="00000000">
                            <w:rPr>
                              <w:rtl w:val="0"/>
                            </w:rPr>
                            <w:t xml:space="preserve">Adaptation triggered by </w:t>
                          </w:r>
                          <w:r w:rsidDel="00000000" w:rsidR="00000000" w:rsidRPr="00000000">
                            <w:rPr>
                              <w:rtl w:val="0"/>
                            </w:rPr>
                            <w:t xml:space="preserve">various parts of the system </w:t>
                          </w:r>
                          <w:r w:rsidDel="00000000" w:rsidR="00000000" w:rsidRPr="00000000">
                            <w:rPr>
                              <w:rtl w:val="0"/>
                            </w:rPr>
                          </w:r>
                        </w:ins>
                      </w:sdtContent>
                    </w:sdt>
                  </w:p>
                </w:sdtContent>
              </w:sdt>
            </w:tc>
            <w:tc>
              <w:tcPr>
                <w:tcBorders>
                  <w:top w:color="000000" w:space="0" w:sz="0" w:val="nil"/>
                  <w:left w:color="000000" w:space="0" w:sz="4" w:val="single"/>
                  <w:bottom w:color="000000" w:space="0" w:sz="4" w:val="single"/>
                  <w:right w:color="000000" w:space="0" w:sz="4" w:val="single"/>
                </w:tcBorders>
              </w:tcPr>
              <w:sdt>
                <w:sdtPr>
                  <w:tag w:val="goog_rdk_68"/>
                </w:sdtPr>
                <w:sdtContent>
                  <w:p w:rsidR="00000000" w:rsidDel="00000000" w:rsidP="00000000" w:rsidRDefault="00000000" w:rsidRPr="00000000" w14:paraId="0000005B">
                    <w:pPr>
                      <w:spacing w:after="0" w:line="259" w:lineRule="auto"/>
                      <w:ind w:left="0" w:firstLine="0"/>
                      <w:rPr>
                        <w:ins w:author="Andrea BOMBARDA" w:id="12" w:date="2023-01-20T10:27:25Z"/>
                      </w:rPr>
                    </w:pPr>
                    <w:sdt>
                      <w:sdtPr>
                        <w:tag w:val="goog_rdk_67"/>
                      </w:sdtPr>
                      <w:sdtContent>
                        <w:ins w:author="Andrea BOMBARDA" w:id="12" w:date="2023-01-20T10:27:25Z">
                          <w:r w:rsidDel="00000000" w:rsidR="00000000" w:rsidRPr="00000000">
                            <w:rPr>
                              <w:rtl w:val="0"/>
                            </w:rPr>
                            <w:t xml:space="preserve">The adaptation is triggered by </w:t>
                          </w:r>
                          <w:r w:rsidDel="00000000" w:rsidR="00000000" w:rsidRPr="00000000">
                            <w:rPr>
                              <w:rtl w:val="0"/>
                            </w:rPr>
                            <w:t xml:space="preserve">a set of interconnected or closely coupled parts of the system.</w:t>
                          </w:r>
                          <w:r w:rsidDel="00000000" w:rsidR="00000000" w:rsidRPr="00000000">
                            <w:rPr>
                              <w:rtl w:val="0"/>
                            </w:rPr>
                          </w:r>
                        </w:ins>
                      </w:sdtContent>
                    </w:sdt>
                  </w:p>
                </w:sdtContent>
              </w:sdt>
            </w:tc>
          </w:tr>
        </w:sdtContent>
      </w:sdt>
      <w:sdt>
        <w:sdtPr>
          <w:tag w:val="goog_rdk_69"/>
        </w:sdtPr>
        <w:sdtContent>
          <w:tr>
            <w:trPr>
              <w:cantSplit w:val="0"/>
              <w:trHeight w:val="880" w:hRule="atLeast"/>
              <w:tblHeader w:val="0"/>
              <w:ins w:author="Andrea BOMBARDA" w:id="12" w:date="2023-01-20T10:27:25Z"/>
            </w:trPr>
            <w:tc>
              <w:tcPr>
                <w:tcBorders>
                  <w:top w:color="000000" w:space="0" w:sz="4" w:val="single"/>
                  <w:left w:color="000000" w:space="0" w:sz="4" w:val="single"/>
                  <w:bottom w:color="000000" w:space="0" w:sz="4" w:val="single"/>
                  <w:right w:color="000000" w:space="0" w:sz="4" w:val="single"/>
                </w:tcBorders>
                <w:vAlign w:val="center"/>
              </w:tcPr>
              <w:sdt>
                <w:sdtPr>
                  <w:tag w:val="goog_rdk_71"/>
                </w:sdtPr>
                <w:sdtContent>
                  <w:p w:rsidR="00000000" w:rsidDel="00000000" w:rsidP="00000000" w:rsidRDefault="00000000" w:rsidRPr="00000000" w14:paraId="0000005C">
                    <w:pPr>
                      <w:spacing w:after="0" w:line="259" w:lineRule="auto"/>
                      <w:ind w:left="0" w:firstLine="0"/>
                      <w:rPr>
                        <w:ins w:author="Andrea BOMBARDA" w:id="12" w:date="2023-01-20T10:27:25Z"/>
                      </w:rPr>
                    </w:pPr>
                    <w:sdt>
                      <w:sdtPr>
                        <w:tag w:val="goog_rdk_70"/>
                      </w:sdtPr>
                      <w:sdtContent>
                        <w:ins w:author="Andrea BOMBARDA" w:id="12" w:date="2023-01-20T10:27:25Z">
                          <w:r w:rsidDel="00000000" w:rsidR="00000000" w:rsidRPr="00000000">
                            <w:rPr>
                              <w:rtl w:val="0"/>
                            </w:rPr>
                            <w:t xml:space="preserve">4</w:t>
                          </w:r>
                        </w:ins>
                      </w:sdtContent>
                    </w:sdt>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73"/>
                </w:sdtPr>
                <w:sdtContent>
                  <w:p w:rsidR="00000000" w:rsidDel="00000000" w:rsidP="00000000" w:rsidRDefault="00000000" w:rsidRPr="00000000" w14:paraId="0000005D">
                    <w:pPr>
                      <w:spacing w:after="0" w:line="259" w:lineRule="auto"/>
                      <w:ind w:left="0" w:firstLine="0"/>
                      <w:rPr>
                        <w:ins w:author="Andrea BOMBARDA" w:id="12" w:date="2023-01-20T10:27:25Z"/>
                      </w:rPr>
                    </w:pPr>
                    <w:sdt>
                      <w:sdtPr>
                        <w:tag w:val="goog_rdk_72"/>
                      </w:sdtPr>
                      <w:sdtContent>
                        <w:ins w:author="Andrea BOMBARDA" w:id="12" w:date="2023-01-20T10:27:25Z">
                          <w:r w:rsidDel="00000000" w:rsidR="00000000" w:rsidRPr="00000000">
                            <w:rPr>
                              <w:rtl w:val="0"/>
                            </w:rPr>
                            <w:t xml:space="preserve">Adaptation triggered by collected data, trends on data, history</w:t>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75"/>
                </w:sdtPr>
                <w:sdtContent>
                  <w:p w:rsidR="00000000" w:rsidDel="00000000" w:rsidP="00000000" w:rsidRDefault="00000000" w:rsidRPr="00000000" w14:paraId="0000005E">
                    <w:pPr>
                      <w:spacing w:after="0" w:line="259" w:lineRule="auto"/>
                      <w:ind w:left="0" w:firstLine="0"/>
                      <w:rPr>
                        <w:ins w:author="Andrea BOMBARDA" w:id="12" w:date="2023-01-20T10:27:25Z"/>
                      </w:rPr>
                    </w:pPr>
                    <w:sdt>
                      <w:sdtPr>
                        <w:tag w:val="goog_rdk_74"/>
                      </w:sdtPr>
                      <w:sdtContent>
                        <w:ins w:author="Andrea BOMBARDA" w:id="12" w:date="2023-01-20T10:27:25Z">
                          <w:r w:rsidDel="00000000" w:rsidR="00000000" w:rsidRPr="00000000">
                            <w:rPr>
                              <w:rtl w:val="0"/>
                            </w:rPr>
                            <w:t xml:space="preserve">The adaptation is triggered by analyzing collected data or data history, or  by identifying trends on data. </w:t>
                          </w:r>
                        </w:ins>
                      </w:sdtContent>
                    </w:sdt>
                  </w:p>
                </w:sdtContent>
              </w:sdt>
            </w:tc>
          </w:tr>
        </w:sdtContent>
      </w:sdt>
    </w:tbl>
    <w:sdt>
      <w:sdtPr>
        <w:tag w:val="goog_rdk_77"/>
      </w:sdtPr>
      <w:sdtContent>
        <w:p w:rsidR="00000000" w:rsidDel="00000000" w:rsidP="00000000" w:rsidRDefault="00000000" w:rsidRPr="00000000" w14:paraId="0000005F">
          <w:pPr>
            <w:spacing w:after="308" w:line="259" w:lineRule="auto"/>
            <w:ind w:left="0" w:firstLine="0"/>
            <w:rPr>
              <w:ins w:author="Andrea BOMBARDA" w:id="12" w:date="2023-01-20T10:27:25Z"/>
            </w:rPr>
          </w:pPr>
          <w:sdt>
            <w:sdtPr>
              <w:tag w:val="goog_rdk_76"/>
            </w:sdtPr>
            <w:sdtContent>
              <w:ins w:author="Andrea BOMBARDA" w:id="12" w:date="2023-01-20T10:27:25Z">
                <w:r w:rsidDel="00000000" w:rsidR="00000000" w:rsidRPr="00000000">
                  <w:rPr>
                    <w:rtl w:val="0"/>
                  </w:rPr>
                </w:r>
              </w:ins>
            </w:sdtContent>
          </w:sdt>
        </w:p>
      </w:sdtContent>
    </w:sdt>
    <w:sdt>
      <w:sdtPr>
        <w:tag w:val="goog_rdk_80"/>
      </w:sdtPr>
      <w:sdtContent>
        <w:p w:rsidR="00000000" w:rsidDel="00000000" w:rsidP="00000000" w:rsidRDefault="00000000" w:rsidRPr="00000000" w14:paraId="00000060">
          <w:pPr>
            <w:ind w:left="-5" w:right="7" w:firstLine="0"/>
            <w:rPr>
              <w:ins w:author="Patrizio Pelliccione" w:id="9" w:date="2023-01-19T13:16:11Z"/>
            </w:rPr>
          </w:pPr>
          <w:sdt>
            <w:sdtPr>
              <w:tag w:val="goog_rdk_79"/>
            </w:sdtPr>
            <w:sdtContent>
              <w:ins w:author="Patrizio Pelliccione" w:id="9" w:date="2023-01-19T13:16:11Z">
                <w:r w:rsidDel="00000000" w:rsidR="00000000" w:rsidRPr="00000000">
                  <w:rPr>
                    <w:rtl w:val="0"/>
                  </w:rPr>
                </w:r>
              </w:ins>
            </w:sdtContent>
          </w:sdt>
        </w:p>
      </w:sdtContent>
    </w:sdt>
    <w:sdt>
      <w:sdtPr>
        <w:tag w:val="goog_rdk_82"/>
      </w:sdtPr>
      <w:sdtContent>
        <w:p w:rsidR="00000000" w:rsidDel="00000000" w:rsidP="00000000" w:rsidRDefault="00000000" w:rsidRPr="00000000" w14:paraId="00000061">
          <w:pPr>
            <w:pStyle w:val="Heading2"/>
            <w:ind w:left="-5" w:right="7" w:firstLine="0"/>
            <w:rPr>
              <w:ins w:author="Patrizio Pelliccione" w:id="9" w:date="2023-01-19T13:16:11Z"/>
            </w:rPr>
          </w:pPr>
          <w:sdt>
            <w:sdtPr>
              <w:tag w:val="goog_rdk_81"/>
            </w:sdtPr>
            <w:sdtContent>
              <w:ins w:author="Patrizio Pelliccione" w:id="9" w:date="2023-01-19T13:16:11Z">
                <w:bookmarkStart w:colFirst="0" w:colLast="0" w:name="_heading=h.erdkk06mck3" w:id="2"/>
                <w:bookmarkEnd w:id="2"/>
                <w:r w:rsidDel="00000000" w:rsidR="00000000" w:rsidRPr="00000000">
                  <w:rPr>
                    <w:rtl w:val="0"/>
                  </w:rPr>
                  <w:t xml:space="preserve">Adaptation Object</w:t>
                </w:r>
              </w:ins>
            </w:sdtContent>
          </w:sdt>
        </w:p>
      </w:sdtContent>
    </w:sdt>
    <w:p w:rsidR="00000000" w:rsidDel="00000000" w:rsidP="00000000" w:rsidRDefault="00000000" w:rsidRPr="00000000" w14:paraId="00000062">
      <w:pPr>
        <w:ind w:left="-5" w:right="7" w:firstLine="0"/>
        <w:rPr/>
      </w:pPr>
      <w:sdt>
        <w:sdtPr>
          <w:tag w:val="goog_rdk_83"/>
        </w:sdtPr>
        <w:sdtContent>
          <w:ins w:author="Patrizio Pelliccione" w:id="9" w:date="2023-01-19T13:16:11Z">
            <w:r w:rsidDel="00000000" w:rsidR="00000000" w:rsidRPr="00000000">
              <w:rPr>
                <w:rtl w:val="0"/>
              </w:rPr>
              <w:t xml:space="preserve">The focus of this subability concerns the objects of the </w:t>
            </w:r>
            <w:r w:rsidDel="00000000" w:rsidR="00000000" w:rsidRPr="00000000">
              <w:rPr>
                <w:rtl w:val="0"/>
              </w:rPr>
              <w:t xml:space="preserve">adaptation and how the system alters its behavior or structure (parameters, components, modes, or tasks) after the adaptation</w:t>
            </w:r>
            <w:r w:rsidDel="00000000" w:rsidR="00000000" w:rsidRPr="00000000">
              <w:rPr>
                <w:rtl w:val="0"/>
              </w:rPr>
              <w:t xml:space="preserve">. </w:t>
            </w:r>
          </w:ins>
        </w:sdtContent>
      </w:sdt>
      <w:r w:rsidDel="00000000" w:rsidR="00000000" w:rsidRPr="00000000">
        <w:rPr>
          <w:rtl w:val="0"/>
        </w:rPr>
      </w:r>
    </w:p>
    <w:tbl>
      <w:tblPr>
        <w:tblStyle w:val="Table3"/>
        <w:tblW w:w="15147.0" w:type="dxa"/>
        <w:jc w:val="left"/>
        <w:tblInd w:w="5.0" w:type="dxa"/>
        <w:tblLayout w:type="fixed"/>
        <w:tblLook w:val="0400"/>
      </w:tblPr>
      <w:tblGrid>
        <w:gridCol w:w="660"/>
        <w:gridCol w:w="3630"/>
        <w:gridCol w:w="10857"/>
        <w:tblGridChange w:id="0">
          <w:tblGrid>
            <w:gridCol w:w="660"/>
            <w:gridCol w:w="3630"/>
            <w:gridCol w:w="10857"/>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0" w:firstLine="0"/>
              <w:rPr/>
            </w:pPr>
            <w:r w:rsidDel="00000000" w:rsidR="00000000" w:rsidRPr="00000000">
              <w:rPr>
                <w:rtl w:val="0"/>
              </w:rPr>
              <w:t xml:space="preserve">No adaptation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firstLine="0"/>
              <w:rPr/>
            </w:pPr>
            <w:r w:rsidDel="00000000" w:rsidR="00000000" w:rsidRPr="00000000">
              <w:rPr>
                <w:rtl w:val="0"/>
              </w:rPr>
              <w:t xml:space="preserve">The system does not alter its operating behavior</w:t>
            </w:r>
            <w:sdt>
              <w:sdtPr>
                <w:tag w:val="goog_rdk_84"/>
              </w:sdtPr>
              <w:sdtContent>
                <w:del w:author="Patrizio Pelliccione" w:id="13" w:date="2023-01-19T13:43:04Z">
                  <w:r w:rsidDel="00000000" w:rsidR="00000000" w:rsidRPr="00000000">
                    <w:rPr>
                      <w:rtl w:val="0"/>
                    </w:rPr>
                    <w:delText xml:space="preserve"> in response to experience gained over time</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59" w:lineRule="auto"/>
              <w:ind w:left="0" w:firstLine="0"/>
              <w:rPr/>
            </w:pPr>
            <w:sdt>
              <w:sdtPr>
                <w:tag w:val="goog_rdk_86"/>
              </w:sdtPr>
              <w:sdtContent>
                <w:del w:author="Andrea BOMBARDA" w:id="14" w:date="2023-01-20T10:28:13Z">
                  <w:r w:rsidDel="00000000" w:rsidR="00000000" w:rsidRPr="00000000">
                    <w:rPr>
                      <w:rtl w:val="0"/>
                    </w:rPr>
                    <w:delText xml:space="preserve">1</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0" w:right="14" w:firstLine="0"/>
              <w:rPr/>
            </w:pPr>
            <w:sdt>
              <w:sdtPr>
                <w:tag w:val="goog_rdk_88"/>
              </w:sdtPr>
              <w:sdtContent>
                <w:del w:author="Andrea BOMBARDA" w:id="14" w:date="2023-01-20T10:28:13Z">
                  <w:r w:rsidDel="00000000" w:rsidR="00000000" w:rsidRPr="00000000">
                    <w:rPr>
                      <w:rtl w:val="0"/>
                    </w:rPr>
                    <w:delText xml:space="preserve">Recognition of the need for adaptation</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firstLine="0"/>
              <w:rPr/>
            </w:pPr>
            <w:sdt>
              <w:sdtPr>
                <w:tag w:val="goog_rdk_91"/>
              </w:sdtPr>
              <w:sdtContent>
                <w:ins w:author="Patrizio Pelliccione" w:id="15" w:date="2023-01-19T13:43:34Z">
                  <w:sdt>
                    <w:sdtPr>
                      <w:tag w:val="goog_rdk_92"/>
                    </w:sdtPr>
                    <w:sdtContent>
                      <w:del w:author="Andrea BOMBARDA" w:id="14" w:date="2023-01-20T10:28:13Z">
                        <w:r w:rsidDel="00000000" w:rsidR="00000000" w:rsidRPr="00000000">
                          <w:rPr>
                            <w:rtl w:val="0"/>
                          </w:rPr>
                          <w:delText xml:space="preserve">When an adaptation is triggered, t</w:delText>
                        </w:r>
                      </w:del>
                    </w:sdtContent>
                  </w:sdt>
                </w:ins>
              </w:sdtContent>
            </w:sdt>
            <w:sdt>
              <w:sdtPr>
                <w:tag w:val="goog_rdk_93"/>
              </w:sdtPr>
              <w:sdtContent>
                <w:del w:author="Andrea BOMBARDA" w:id="14" w:date="2023-01-20T10:28:13Z">
                  <w:r w:rsidDel="00000000" w:rsidR="00000000" w:rsidRPr="00000000">
                    <w:rPr>
                      <w:rtl w:val="0"/>
                    </w:rPr>
                    <w:delText xml:space="preserve">The system recognizes the need for </w:delText>
                  </w:r>
                  <w:r w:rsidDel="00000000" w:rsidR="00000000" w:rsidRPr="00000000">
                    <w:rPr>
                      <w:rtl w:val="0"/>
                    </w:rPr>
                    <w:delText xml:space="preserve">parameter/component/task</w:delText>
                  </w:r>
                  <w:r w:rsidDel="00000000" w:rsidR="00000000" w:rsidRPr="00000000">
                    <w:rPr>
                      <w:rtl w:val="0"/>
                    </w:rPr>
                    <w:delText xml:space="preserve"> adaptation. T</w:delText>
                  </w:r>
                  <w:r w:rsidDel="00000000" w:rsidR="00000000" w:rsidRPr="00000000">
                    <w:rPr>
                      <w:rtl w:val="0"/>
                    </w:rPr>
                    <w:delText xml:space="preserve">he system identifies the problem but does </w:delText>
                  </w:r>
                </w:del>
              </w:sdtContent>
            </w:sdt>
            <w:sdt>
              <w:sdtPr>
                <w:tag w:val="goog_rdk_94"/>
              </w:sdtPr>
              <w:sdtContent>
                <w:ins w:author="Martina De Sanctis" w:id="16" w:date="2022-12-13T10:09:02Z">
                  <w:sdt>
                    <w:sdtPr>
                      <w:tag w:val="goog_rdk_95"/>
                    </w:sdtPr>
                    <w:sdtContent>
                      <w:del w:author="Andrea BOMBARDA" w:id="14" w:date="2023-01-20T10:28:13Z">
                        <w:r w:rsidDel="00000000" w:rsidR="00000000" w:rsidRPr="00000000">
                          <w:rPr>
                            <w:rtl w:val="0"/>
                          </w:rPr>
                          <w:delText xml:space="preserve">anything </w:delText>
                        </w:r>
                      </w:del>
                    </w:sdtContent>
                  </w:sdt>
                </w:ins>
              </w:sdtContent>
            </w:sdt>
            <w:sdt>
              <w:sdtPr>
                <w:tag w:val="goog_rdk_96"/>
              </w:sdtPr>
              <w:sdtContent>
                <w:del w:author="Andrea BOMBARDA" w:id="14" w:date="2023-01-20T10:28:13Z">
                  <w:r w:rsidDel="00000000" w:rsidR="00000000" w:rsidRPr="00000000">
                    <w:rPr>
                      <w:rtl w:val="0"/>
                    </w:rPr>
                    <w:delText xml:space="preserve">not yet know how </w:delText>
                  </w:r>
                  <w:r w:rsidDel="00000000" w:rsidR="00000000" w:rsidRPr="00000000">
                    <w:rPr>
                      <w:rtl w:val="0"/>
                    </w:rPr>
                    <w:delText xml:space="preserve">to correct </w:delText>
                  </w:r>
                </w:del>
              </w:sdtContent>
            </w:sdt>
            <w:sdt>
              <w:sdtPr>
                <w:tag w:val="goog_rdk_97"/>
              </w:sdtPr>
              <w:sdtContent>
                <w:ins w:author="Patrizio Pelliccione" w:id="17" w:date="2023-01-19T13:43:54Z">
                  <w:sdt>
                    <w:sdtPr>
                      <w:tag w:val="goog_rdk_98"/>
                    </w:sdtPr>
                    <w:sdtContent>
                      <w:del w:author="Andrea BOMBARDA" w:id="14" w:date="2023-01-20T10:28:13Z">
                        <w:r w:rsidDel="00000000" w:rsidR="00000000" w:rsidRPr="00000000">
                          <w:rPr>
                            <w:rtl w:val="0"/>
                          </w:rPr>
                          <w:delText xml:space="preserve">its </w:delText>
                        </w:r>
                        <w:r w:rsidDel="00000000" w:rsidR="00000000" w:rsidRPr="00000000">
                          <w:rPr>
                            <w:rtl w:val="0"/>
                          </w:rPr>
                          <w:delText xml:space="preserve">behavior</w:delText>
                        </w:r>
                        <w:r w:rsidDel="00000000" w:rsidR="00000000" w:rsidRPr="00000000">
                          <w:rPr>
                            <w:rtl w:val="0"/>
                          </w:rPr>
                          <w:delText xml:space="preserve"> or structure</w:delText>
                        </w:r>
                      </w:del>
                    </w:sdtContent>
                  </w:sdt>
                </w:ins>
              </w:sdtContent>
            </w:sdt>
            <w:sdt>
              <w:sdtPr>
                <w:tag w:val="goog_rdk_99"/>
              </w:sdtPr>
              <w:sdtContent>
                <w:del w:author="Andrea BOMBARDA" w:id="14" w:date="2023-01-20T10:28:13Z">
                  <w:r w:rsidDel="00000000" w:rsidR="00000000" w:rsidRPr="00000000">
                    <w:rPr>
                      <w:rtl w:val="0"/>
                    </w:rPr>
                    <w:delText xml:space="preserve">it</w:delText>
                  </w:r>
                  <w:r w:rsidDel="00000000" w:rsidR="00000000" w:rsidRPr="00000000">
                    <w:rPr>
                      <w:rtl w:val="0"/>
                    </w:rPr>
                    <w:delText xml:space="preserve">.</w:delText>
                  </w:r>
                </w:del>
              </w:sdtContent>
            </w:sdt>
            <w:r w:rsidDel="00000000" w:rsidR="00000000" w:rsidRPr="00000000">
              <w:rPr>
                <w:rtl w:val="0"/>
              </w:rPr>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59" w:lineRule="auto"/>
              <w:ind w:left="0" w:firstLine="0"/>
              <w:rPr/>
            </w:pPr>
            <w:sdt>
              <w:sdtPr>
                <w:tag w:val="goog_rdk_101"/>
              </w:sdtPr>
              <w:sdtContent>
                <w:ins w:author="Andrea BOMBARDA" w:id="18" w:date="2023-01-20T10:28:01Z">
                  <w:r w:rsidDel="00000000" w:rsidR="00000000" w:rsidRPr="00000000">
                    <w:rPr>
                      <w:rtl w:val="0"/>
                    </w:rPr>
                    <w:t xml:space="preserve">1</w:t>
                  </w:r>
                </w:ins>
              </w:sdtContent>
            </w:sdt>
            <w:sdt>
              <w:sdtPr>
                <w:tag w:val="goog_rdk_102"/>
              </w:sdtPr>
              <w:sdtContent>
                <w:del w:author="Andrea BOMBARDA" w:id="18" w:date="2023-01-20T10:28:01Z">
                  <w:r w:rsidDel="00000000" w:rsidR="00000000" w:rsidRPr="00000000">
                    <w:rPr>
                      <w:rtl w:val="0"/>
                    </w:rPr>
                    <w:delText xml:space="preserve">2</w:delText>
                  </w:r>
                </w:del>
              </w:sdtContent>
            </w:sdt>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firstLine="0"/>
              <w:rPr/>
            </w:pPr>
            <w:r w:rsidDel="00000000" w:rsidR="00000000" w:rsidRPr="00000000">
              <w:rPr>
                <w:rtl w:val="0"/>
              </w:rPr>
              <w:t xml:space="preserve">Adaptation of </w:t>
            </w:r>
            <w:sdt>
              <w:sdtPr>
                <w:tag w:val="goog_rdk_103"/>
              </w:sdtPr>
              <w:sdtContent>
                <w:ins w:author="Patrizio Pelliccione" w:id="19" w:date="2023-01-19T13:50:27Z">
                  <w:r w:rsidDel="00000000" w:rsidR="00000000" w:rsidRPr="00000000">
                    <w:rPr>
                      <w:rtl w:val="0"/>
                    </w:rPr>
                    <w:t xml:space="preserve">a single part of the system</w:t>
                  </w:r>
                </w:ins>
              </w:sdtContent>
            </w:sdt>
            <w:sdt>
              <w:sdtPr>
                <w:tag w:val="goog_rdk_104"/>
              </w:sdtPr>
              <w:sdtContent>
                <w:del w:author="Patrizio Pelliccione" w:id="19" w:date="2023-01-19T13:50:27Z">
                  <w:r w:rsidDel="00000000" w:rsidR="00000000" w:rsidRPr="00000000">
                    <w:rPr>
                      <w:rtl w:val="0"/>
                    </w:rPr>
                    <w:delText xml:space="preserve">individual components/parameters/tasks</w:delText>
                  </w:r>
                </w:del>
              </w:sdtContent>
            </w:sdt>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E">
            <w:pPr>
              <w:spacing w:line="259" w:lineRule="auto"/>
              <w:ind w:left="0" w:firstLine="0"/>
              <w:rPr/>
            </w:pPr>
            <w:sdt>
              <w:sdtPr>
                <w:tag w:val="goog_rdk_106"/>
              </w:sdtPr>
              <w:sdtContent>
                <w:ins w:author="Andrea BOMBARDA" w:id="20" w:date="2023-01-20T10:29:29Z">
                  <w:r w:rsidDel="00000000" w:rsidR="00000000" w:rsidRPr="00000000">
                    <w:rPr>
                      <w:rtl w:val="0"/>
                    </w:rPr>
                    <w:t xml:space="preserve">When an adaptation is triggered, </w:t>
                  </w:r>
                </w:ins>
              </w:sdtContent>
            </w:sdt>
            <w:sdt>
              <w:sdtPr>
                <w:tag w:val="goog_rdk_107"/>
              </w:sdtPr>
              <w:sdtContent>
                <w:ins w:author="Angelo Michele GARGANTINI" w:id="21" w:date="2022-12-23T09:54:45Z">
                  <w:sdt>
                    <w:sdtPr>
                      <w:tag w:val="goog_rdk_108"/>
                    </w:sdtPr>
                    <w:sdtContent>
                      <w:del w:author="Andrea BOMBARDA" w:id="20" w:date="2023-01-20T10:29:29Z">
                        <w:r w:rsidDel="00000000" w:rsidR="00000000" w:rsidRPr="00000000">
                          <w:rPr>
                            <w:rtl w:val="0"/>
                          </w:rPr>
                          <w:delText xml:space="preserve">T</w:delText>
                        </w:r>
                      </w:del>
                    </w:sdtContent>
                  </w:sdt>
                </w:ins>
              </w:sdtContent>
            </w:sdt>
            <w:sdt>
              <w:sdtPr>
                <w:tag w:val="goog_rdk_109"/>
              </w:sdtPr>
              <w:sdtContent>
                <w:ins w:author="Andrea BOMBARDA" w:id="20" w:date="2023-01-20T10:29:29Z">
                  <w:r w:rsidDel="00000000" w:rsidR="00000000" w:rsidRPr="00000000">
                    <w:rPr>
                      <w:rtl w:val="0"/>
                    </w:rPr>
                    <w:t xml:space="preserve">t</w:t>
                  </w:r>
                </w:ins>
              </w:sdtContent>
            </w:sdt>
            <w:sdt>
              <w:sdtPr>
                <w:tag w:val="goog_rdk_110"/>
              </w:sdtPr>
              <w:sdtContent>
                <w:ins w:author="Angelo Michele GARGANTINI" w:id="21" w:date="2022-12-23T09:54:45Z">
                  <w:r w:rsidDel="00000000" w:rsidR="00000000" w:rsidRPr="00000000">
                    <w:rPr>
                      <w:rtl w:val="0"/>
                    </w:rPr>
                    <w:t xml:space="preserve">he system alters individual parameters</w:t>
                  </w:r>
                </w:ins>
              </w:sdtContent>
            </w:sdt>
            <w:sdt>
              <w:sdtPr>
                <w:tag w:val="goog_rdk_111"/>
              </w:sdtPr>
              <w:sdtContent>
                <w:ins w:author="Patrizio Pelliccione" w:id="22" w:date="2023-01-19T13:53:48Z">
                  <w:r w:rsidDel="00000000" w:rsidR="00000000" w:rsidRPr="00000000">
                    <w:rPr>
                      <w:rtl w:val="0"/>
                    </w:rPr>
                    <w:t xml:space="preserve">, </w:t>
                  </w:r>
                </w:ins>
              </w:sdtContent>
            </w:sdt>
            <w:sdt>
              <w:sdtPr>
                <w:tag w:val="goog_rdk_112"/>
              </w:sdtPr>
              <w:sdtContent>
                <w:ins w:author="Angelo Michele GARGANTINI" w:id="21" w:date="2022-12-23T09:54:45Z">
                  <w:sdt>
                    <w:sdtPr>
                      <w:tag w:val="goog_rdk_113"/>
                    </w:sdtPr>
                    <w:sdtContent>
                      <w:del w:author="Patrizio Pelliccione" w:id="22" w:date="2023-01-19T13:53:48Z">
                        <w:r w:rsidDel="00000000" w:rsidR="00000000" w:rsidRPr="00000000">
                          <w:rPr>
                            <w:rtl w:val="0"/>
                          </w:rPr>
                          <w:delText xml:space="preserve">/</w:delText>
                        </w:r>
                      </w:del>
                    </w:sdtContent>
                  </w:sdt>
                  <w:r w:rsidDel="00000000" w:rsidR="00000000" w:rsidRPr="00000000">
                    <w:rPr>
                      <w:rtl w:val="0"/>
                    </w:rPr>
                    <w:t xml:space="preserve">components</w:t>
                  </w:r>
                </w:ins>
              </w:sdtContent>
            </w:sdt>
            <w:sdt>
              <w:sdtPr>
                <w:tag w:val="goog_rdk_114"/>
              </w:sdtPr>
              <w:sdtContent>
                <w:ins w:author="Patrizio Pelliccione" w:id="23" w:date="2023-01-19T13:53:52Z">
                  <w:r w:rsidDel="00000000" w:rsidR="00000000" w:rsidRPr="00000000">
                    <w:rPr>
                      <w:rtl w:val="0"/>
                    </w:rPr>
                    <w:t xml:space="preserve">, </w:t>
                  </w:r>
                </w:ins>
              </w:sdtContent>
            </w:sdt>
            <w:sdt>
              <w:sdtPr>
                <w:tag w:val="goog_rdk_115"/>
              </w:sdtPr>
              <w:sdtContent>
                <w:ins w:author="Angelo Michele GARGANTINI" w:id="21" w:date="2022-12-23T09:54:45Z">
                  <w:sdt>
                    <w:sdtPr>
                      <w:tag w:val="goog_rdk_116"/>
                    </w:sdtPr>
                    <w:sdtContent>
                      <w:del w:author="Patrizio Pelliccione" w:id="23" w:date="2023-01-19T13:53:52Z">
                        <w:r w:rsidDel="00000000" w:rsidR="00000000" w:rsidRPr="00000000">
                          <w:rPr>
                            <w:rtl w:val="0"/>
                          </w:rPr>
                          <w:delText xml:space="preserve">/</w:delText>
                        </w:r>
                      </w:del>
                    </w:sdtContent>
                  </w:sdt>
                  <w:r w:rsidDel="00000000" w:rsidR="00000000" w:rsidRPr="00000000">
                    <w:rPr>
                      <w:rtl w:val="0"/>
                    </w:rPr>
                    <w:t xml:space="preserve">tasks</w:t>
                  </w:r>
                </w:ins>
              </w:sdtContent>
            </w:sdt>
            <w:sdt>
              <w:sdtPr>
                <w:tag w:val="goog_rdk_117"/>
              </w:sdtPr>
              <w:sdtContent>
                <w:ins w:author="Patrizio Pelliccione" w:id="24" w:date="2023-01-19T13:54:36Z">
                  <w:r w:rsidDel="00000000" w:rsidR="00000000" w:rsidRPr="00000000">
                    <w:rPr>
                      <w:rtl w:val="0"/>
                    </w:rPr>
                    <w:t xml:space="preserve"> or changes mode</w:t>
                  </w:r>
                </w:ins>
              </w:sdtContent>
            </w:sdt>
            <w:sdt>
              <w:sdtPr>
                <w:tag w:val="goog_rdk_118"/>
              </w:sdtPr>
              <w:sdtContent>
                <w:ins w:author="Angelo Michele GARGANTINI" w:id="21" w:date="2022-12-23T09:54:45Z">
                  <w:r w:rsidDel="00000000" w:rsidR="00000000" w:rsidRPr="00000000">
                    <w:rPr>
                      <w:rtl w:val="0"/>
                    </w:rPr>
                    <w:t xml:space="preserve"> in a</w:t>
                  </w:r>
                  <w:sdt>
                    <w:sdtPr>
                      <w:tag w:val="goog_rdk_119"/>
                    </w:sdtPr>
                    <w:sdtContent>
                      <w:del w:author="Patrizio Pelliccione" w:id="25" w:date="2023-01-19T13:53:59Z">
                        <w:r w:rsidDel="00000000" w:rsidR="00000000" w:rsidRPr="00000000">
                          <w:rPr>
                            <w:rtl w:val="0"/>
                          </w:rPr>
                          <w:delText xml:space="preserve">ny part</w:delText>
                        </w:r>
                      </w:del>
                    </w:sdtContent>
                  </w:sdt>
                  <w:r w:rsidDel="00000000" w:rsidR="00000000" w:rsidRPr="00000000">
                    <w:rPr>
                      <w:rtl w:val="0"/>
                    </w:rPr>
                    <w:t xml:space="preserve"> </w:t>
                  </w:r>
                </w:ins>
              </w:sdtContent>
            </w:sdt>
            <w:sdt>
              <w:sdtPr>
                <w:tag w:val="goog_rdk_120"/>
              </w:sdtPr>
              <w:sdtContent>
                <w:ins w:author="Patrizio Pelliccione" w:id="26" w:date="2023-01-19T13:54:03Z">
                  <w:r w:rsidDel="00000000" w:rsidR="00000000" w:rsidRPr="00000000">
                    <w:rPr>
                      <w:rtl w:val="0"/>
                    </w:rPr>
                    <w:t xml:space="preserve">specific part </w:t>
                  </w:r>
                </w:ins>
              </w:sdtContent>
            </w:sdt>
            <w:sdt>
              <w:sdtPr>
                <w:tag w:val="goog_rdk_121"/>
              </w:sdtPr>
              <w:sdtContent>
                <w:ins w:author="Angelo Michele GARGANTINI" w:id="21" w:date="2022-12-23T09:54:45Z">
                  <w:r w:rsidDel="00000000" w:rsidR="00000000" w:rsidRPr="00000000">
                    <w:rPr>
                      <w:rtl w:val="0"/>
                    </w:rPr>
                    <w:t xml:space="preserve">of the system</w:t>
                  </w:r>
                </w:ins>
              </w:sdtContent>
            </w:sdt>
            <w:sdt>
              <w:sdtPr>
                <w:tag w:val="goog_rdk_122"/>
              </w:sdtPr>
              <w:sdtContent>
                <w:ins w:author="Patrizio Pelliccione" w:id="27" w:date="2023-01-19T13:42:38Z">
                  <w:r w:rsidDel="00000000" w:rsidR="00000000" w:rsidRPr="00000000">
                    <w:rPr>
                      <w:rtl w:val="0"/>
                    </w:rPr>
                    <w:t xml:space="preserve"> or component. </w:t>
                  </w:r>
                </w:ins>
              </w:sdtContent>
            </w:sdt>
            <w:sdt>
              <w:sdtPr>
                <w:tag w:val="goog_rdk_123"/>
              </w:sdtPr>
              <w:sdtContent>
                <w:ins w:author="Angelo Michele GARGANTINI" w:id="21" w:date="2022-12-23T09:54:45Z">
                  <w:sdt>
                    <w:sdtPr>
                      <w:tag w:val="goog_rdk_124"/>
                    </w:sdtPr>
                    <w:sdtContent>
                      <w:del w:author="Patrizio Pelliccione" w:id="27" w:date="2023-01-19T13:42:38Z">
                        <w:r w:rsidDel="00000000" w:rsidR="00000000" w:rsidRPr="00000000">
                          <w:rPr>
                            <w:rtl w:val="0"/>
                          </w:rPr>
                          <w:delText xml:space="preserve"> based on assessments of performance local to that part</w:delText>
                        </w:r>
                      </w:del>
                    </w:sdtContent>
                  </w:sdt>
                  <w:r w:rsidDel="00000000" w:rsidR="00000000" w:rsidRPr="00000000">
                    <w:rPr>
                      <w:rtl w:val="0"/>
                    </w:rPr>
                    <w:t xml:space="preserve">.</w:t>
                  </w:r>
                </w:ins>
              </w:sdtContent>
            </w:sdt>
            <w:sdt>
              <w:sdtPr>
                <w:tag w:val="goog_rdk_125"/>
              </w:sdtPr>
              <w:sdtContent>
                <w:del w:author="Angelo Michele GARGANTINI" w:id="21" w:date="2022-12-23T09:54:45Z">
                  <w:r w:rsidDel="00000000" w:rsidR="00000000" w:rsidRPr="00000000">
                    <w:rPr>
                      <w:rtl w:val="0"/>
                    </w:rPr>
                    <w:delText xml:space="preserve">The system alters individual parameters/components/tasks in any part of the system based on assessments of performance local to the module on which the parameter operates.</w:delText>
                  </w:r>
                </w:del>
              </w:sdtContent>
            </w:sdt>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259" w:lineRule="auto"/>
              <w:ind w:left="0" w:firstLine="0"/>
              <w:rPr/>
            </w:pPr>
            <w:sdt>
              <w:sdtPr>
                <w:tag w:val="goog_rdk_127"/>
              </w:sdtPr>
              <w:sdtContent>
                <w:ins w:author="Andrea BOMBARDA" w:id="28" w:date="2023-01-20T10:28:05Z">
                  <w:r w:rsidDel="00000000" w:rsidR="00000000" w:rsidRPr="00000000">
                    <w:rPr>
                      <w:rtl w:val="0"/>
                    </w:rPr>
                    <w:t xml:space="preserve">2</w:t>
                  </w:r>
                </w:ins>
              </w:sdtContent>
            </w:sdt>
            <w:sdt>
              <w:sdtPr>
                <w:tag w:val="goog_rdk_128"/>
              </w:sdtPr>
              <w:sdtContent>
                <w:del w:author="Andrea BOMBARDA" w:id="28" w:date="2023-01-20T10:28:05Z">
                  <w:r w:rsidDel="00000000" w:rsidR="00000000" w:rsidRPr="00000000">
                    <w:rPr>
                      <w:rtl w:val="0"/>
                    </w:rPr>
                    <w:delText xml:space="preserve">3</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0" w:firstLine="0"/>
              <w:rPr/>
            </w:pPr>
            <w:sdt>
              <w:sdtPr>
                <w:tag w:val="goog_rdk_130"/>
              </w:sdtPr>
              <w:sdtContent>
                <w:ins w:author="Patrizio Pelliccione" w:id="29" w:date="2023-01-19T13:25:17Z">
                  <w:r w:rsidDel="00000000" w:rsidR="00000000" w:rsidRPr="00000000">
                    <w:rPr>
                      <w:rtl w:val="0"/>
                    </w:rPr>
                    <w:t xml:space="preserve">Adaptation of various parts of the system</w:t>
                  </w:r>
                </w:ins>
              </w:sdtContent>
            </w:sdt>
            <w:sdt>
              <w:sdtPr>
                <w:tag w:val="goog_rdk_131"/>
              </w:sdtPr>
              <w:sdtContent>
                <w:del w:author="Patrizio Pelliccione" w:id="29" w:date="2023-01-19T13:25:17Z">
                  <w:r w:rsidDel="00000000" w:rsidR="00000000" w:rsidRPr="00000000">
                    <w:rPr>
                      <w:rtl w:val="0"/>
                    </w:rPr>
                    <w:delText xml:space="preserve">Process chain adaptation / Multiple </w:delText>
                  </w:r>
                  <w:r w:rsidDel="00000000" w:rsidR="00000000" w:rsidRPr="00000000">
                    <w:rPr>
                      <w:rtl w:val="0"/>
                    </w:rPr>
                    <w:delText xml:space="preserve">parameters adaptation</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firstLine="0"/>
              <w:rPr/>
            </w:pPr>
            <w:sdt>
              <w:sdtPr>
                <w:tag w:val="goog_rdk_133"/>
              </w:sdtPr>
              <w:sdtContent>
                <w:ins w:author="Andrea BOMBARDA" w:id="30" w:date="2023-01-20T10:29:38Z">
                  <w:r w:rsidDel="00000000" w:rsidR="00000000" w:rsidRPr="00000000">
                    <w:rPr>
                      <w:rtl w:val="0"/>
                    </w:rPr>
                    <w:t xml:space="preserve">When an adaptation is triggered, t</w:t>
                  </w:r>
                </w:ins>
              </w:sdtContent>
            </w:sdt>
            <w:sdt>
              <w:sdtPr>
                <w:tag w:val="goog_rdk_134"/>
              </w:sdtPr>
              <w:sdtContent>
                <w:del w:author="Andrea BOMBARDA" w:id="30" w:date="2023-01-20T10:29:38Z">
                  <w:r w:rsidDel="00000000" w:rsidR="00000000" w:rsidRPr="00000000">
                    <w:rPr>
                      <w:rtl w:val="0"/>
                    </w:rPr>
                    <w:delText xml:space="preserve">T</w:delText>
                  </w:r>
                </w:del>
              </w:sdtContent>
            </w:sdt>
            <w:r w:rsidDel="00000000" w:rsidR="00000000" w:rsidRPr="00000000">
              <w:rPr>
                <w:rtl w:val="0"/>
              </w:rPr>
              <w:t xml:space="preserve">he system alters several parameters</w:t>
            </w:r>
            <w:sdt>
              <w:sdtPr>
                <w:tag w:val="goog_rdk_135"/>
              </w:sdtPr>
              <w:sdtContent>
                <w:ins w:author="Patrizio Pelliccione" w:id="31" w:date="2023-01-19T13:50:55Z">
                  <w:r w:rsidDel="00000000" w:rsidR="00000000" w:rsidRPr="00000000">
                    <w:rPr>
                      <w:rtl w:val="0"/>
                    </w:rPr>
                    <w:t xml:space="preserve">, </w:t>
                  </w:r>
                </w:ins>
              </w:sdtContent>
            </w:sdt>
            <w:sdt>
              <w:sdtPr>
                <w:tag w:val="goog_rdk_136"/>
              </w:sdtPr>
              <w:sdtContent>
                <w:del w:author="Patrizio Pelliccione" w:id="31" w:date="2023-01-19T13:50:55Z">
                  <w:r w:rsidDel="00000000" w:rsidR="00000000" w:rsidRPr="00000000">
                    <w:rPr>
                      <w:rtl w:val="0"/>
                    </w:rPr>
                    <w:delText xml:space="preserve">/</w:delText>
                  </w:r>
                </w:del>
              </w:sdtContent>
            </w:sdt>
            <w:r w:rsidDel="00000000" w:rsidR="00000000" w:rsidRPr="00000000">
              <w:rPr>
                <w:rtl w:val="0"/>
              </w:rPr>
              <w:t xml:space="preserve">components</w:t>
            </w:r>
            <w:sdt>
              <w:sdtPr>
                <w:tag w:val="goog_rdk_137"/>
              </w:sdtPr>
              <w:sdtContent>
                <w:ins w:author="Patrizio Pelliccione" w:id="32" w:date="2023-01-19T13:50:58Z">
                  <w:r w:rsidDel="00000000" w:rsidR="00000000" w:rsidRPr="00000000">
                    <w:rPr>
                      <w:rtl w:val="0"/>
                    </w:rPr>
                    <w:t xml:space="preserve">, </w:t>
                  </w:r>
                </w:ins>
              </w:sdtContent>
            </w:sdt>
            <w:sdt>
              <w:sdtPr>
                <w:tag w:val="goog_rdk_138"/>
              </w:sdtPr>
              <w:sdtContent>
                <w:del w:author="Patrizio Pelliccione" w:id="32" w:date="2023-01-19T13:50:58Z">
                  <w:r w:rsidDel="00000000" w:rsidR="00000000" w:rsidRPr="00000000">
                    <w:rPr>
                      <w:rtl w:val="0"/>
                    </w:rPr>
                    <w:delText xml:space="preserve">/</w:delText>
                  </w:r>
                </w:del>
              </w:sdtContent>
            </w:sdt>
            <w:r w:rsidDel="00000000" w:rsidR="00000000" w:rsidRPr="00000000">
              <w:rPr>
                <w:rtl w:val="0"/>
              </w:rPr>
              <w:t xml:space="preserve">tasks</w:t>
            </w:r>
            <w:sdt>
              <w:sdtPr>
                <w:tag w:val="goog_rdk_139"/>
              </w:sdtPr>
              <w:sdtContent>
                <w:ins w:author="Patrizio Pelliccione" w:id="33" w:date="2022-12-23T09:59:32Z">
                  <w:r w:rsidDel="00000000" w:rsidR="00000000" w:rsidRPr="00000000">
                    <w:rPr>
                      <w:rtl w:val="0"/>
                    </w:rPr>
                    <w:t xml:space="preserve">, or a required mode transition causes, in turn, to change modes in various components or system parts. </w:t>
                  </w:r>
                </w:ins>
              </w:sdtContent>
            </w:sdt>
            <w:sdt>
              <w:sdtPr>
                <w:tag w:val="goog_rdk_140"/>
              </w:sdtPr>
              <w:sdtContent>
                <w:del w:author="Patrizio Pelliccione" w:id="33" w:date="2022-12-23T09:59:32Z">
                  <w:r w:rsidDel="00000000" w:rsidR="00000000" w:rsidRPr="00000000">
                    <w:rPr>
                      <w:rtl w:val="0"/>
                    </w:rPr>
                    <w:delText xml:space="preserve"> based on the aggregate performance of a set of interconnected or closely coupled </w:delText>
                  </w:r>
                </w:del>
              </w:sdtContent>
            </w:sdt>
            <w:sdt>
              <w:sdtPr>
                <w:tag w:val="goog_rdk_141"/>
              </w:sdtPr>
              <w:sdtContent>
                <w:ins w:author="Patrizio Pelliccione" w:id="33" w:date="2022-12-23T09:59:32Z">
                  <w:sdt>
                    <w:sdtPr>
                      <w:tag w:val="goog_rdk_142"/>
                    </w:sdtPr>
                    <w:sdtContent>
                      <w:del w:author="Patrizio Pelliccione" w:id="33" w:date="2022-12-23T09:59:32Z">
                        <w:r w:rsidDel="00000000" w:rsidR="00000000" w:rsidRPr="00000000">
                          <w:rPr>
                            <w:rtl w:val="0"/>
                          </w:rPr>
                          <w:delText xml:space="preserve">parts of the system</w:delText>
                        </w:r>
                      </w:del>
                    </w:sdtContent>
                  </w:sdt>
                </w:ins>
              </w:sdtContent>
            </w:sdt>
            <w:sdt>
              <w:sdtPr>
                <w:tag w:val="goog_rdk_143"/>
              </w:sdtPr>
              <w:sdtContent>
                <w:del w:author="Patrizio Pelliccione" w:id="33" w:date="2022-12-23T09:59:32Z">
                  <w:r w:rsidDel="00000000" w:rsidR="00000000" w:rsidRPr="00000000">
                    <w:rPr>
                      <w:rtl w:val="0"/>
                    </w:rPr>
                    <w:delText xml:space="preserve">modules.</w:delText>
                  </w:r>
                </w:del>
              </w:sdtContent>
            </w:sdt>
            <w:r w:rsidDel="00000000" w:rsidR="00000000" w:rsidRPr="00000000">
              <w:rPr>
                <w:rtl w:val="0"/>
              </w:rPr>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59" w:lineRule="auto"/>
              <w:ind w:left="0" w:firstLine="0"/>
              <w:rPr/>
            </w:pPr>
            <w:sdt>
              <w:sdtPr>
                <w:tag w:val="goog_rdk_145"/>
              </w:sdtPr>
              <w:sdtContent>
                <w:ins w:author="Andrea BOMBARDA" w:id="34" w:date="2023-01-20T10:28:07Z">
                  <w:r w:rsidDel="00000000" w:rsidR="00000000" w:rsidRPr="00000000">
                    <w:rPr>
                      <w:rtl w:val="0"/>
                    </w:rPr>
                    <w:t xml:space="preserve">3</w:t>
                  </w:r>
                </w:ins>
              </w:sdtContent>
            </w:sdt>
            <w:sdt>
              <w:sdtPr>
                <w:tag w:val="goog_rdk_146"/>
              </w:sdtPr>
              <w:sdtContent>
                <w:del w:author="Andrea BOMBARDA" w:id="34" w:date="2023-01-20T10:28:07Z">
                  <w:r w:rsidDel="00000000" w:rsidR="00000000" w:rsidRPr="00000000">
                    <w:rPr>
                      <w:rtl w:val="0"/>
                    </w:rPr>
                    <w:delText xml:space="preserve">4</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59" w:lineRule="auto"/>
              <w:ind w:left="0" w:firstLine="0"/>
              <w:rPr/>
            </w:pPr>
            <w:sdt>
              <w:sdtPr>
                <w:tag w:val="goog_rdk_148"/>
              </w:sdtPr>
              <w:sdtContent>
                <w:ins w:author="Patrizio Pelliccione" w:id="35" w:date="2023-01-19T13:26:16Z">
                  <w:r w:rsidDel="00000000" w:rsidR="00000000" w:rsidRPr="00000000">
                    <w:rPr>
                      <w:rtl w:val="0"/>
                    </w:rPr>
                    <w:t xml:space="preserve">Collective adaptation </w:t>
                  </w:r>
                </w:ins>
              </w:sdtContent>
            </w:sdt>
            <w:sdt>
              <w:sdtPr>
                <w:tag w:val="goog_rdk_149"/>
              </w:sdtPr>
              <w:sdtContent>
                <w:del w:author="Patrizio Pelliccione" w:id="35" w:date="2023-01-19T13:26:16Z">
                  <w:r w:rsidDel="00000000" w:rsidR="00000000" w:rsidRPr="00000000">
                    <w:rPr>
                      <w:rtl w:val="0"/>
                    </w:rPr>
                    <w:delText xml:space="preserve">Communicated component/parameter adaptation</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firstLine="0"/>
              <w:rPr/>
            </w:pPr>
            <w:sdt>
              <w:sdtPr>
                <w:tag w:val="goog_rdk_151"/>
              </w:sdtPr>
              <w:sdtContent>
                <w:ins w:author="Andrea BOMBARDA" w:id="36" w:date="2023-01-20T10:29:49Z">
                  <w:r w:rsidDel="00000000" w:rsidR="00000000" w:rsidRPr="00000000">
                    <w:rPr>
                      <w:rtl w:val="0"/>
                    </w:rPr>
                    <w:t xml:space="preserve">When an adaptation is triggered, t</w:t>
                  </w:r>
                </w:ins>
              </w:sdtContent>
            </w:sdt>
            <w:sdt>
              <w:sdtPr>
                <w:tag w:val="goog_rdk_152"/>
              </w:sdtPr>
              <w:sdtContent>
                <w:del w:author="Andrea BOMBARDA" w:id="36" w:date="2023-01-20T10:29:49Z">
                  <w:r w:rsidDel="00000000" w:rsidR="00000000" w:rsidRPr="00000000">
                    <w:rPr>
                      <w:rtl w:val="0"/>
                    </w:rPr>
                    <w:delText xml:space="preserve">T</w:delText>
                  </w:r>
                </w:del>
              </w:sdtContent>
            </w:sdt>
            <w:r w:rsidDel="00000000" w:rsidR="00000000" w:rsidRPr="00000000">
              <w:rPr>
                <w:rtl w:val="0"/>
              </w:rPr>
              <w:t xml:space="preserve">he process of adaptation is carried out between multiple independent agents. The adaptation is communicated between </w:t>
            </w:r>
            <w:r w:rsidDel="00000000" w:rsidR="00000000" w:rsidRPr="00000000">
              <w:rPr>
                <w:rtl w:val="0"/>
              </w:rPr>
              <w:t xml:space="preserve">agents </w:t>
            </w:r>
            <w:r w:rsidDel="00000000" w:rsidR="00000000" w:rsidRPr="00000000">
              <w:rPr>
                <w:rtl w:val="0"/>
              </w:rPr>
              <w:t xml:space="preserve">and applied individually within each agent. Agents can be both real and simulated and of different types.</w:t>
            </w:r>
          </w:p>
        </w:tc>
      </w:tr>
    </w:tbl>
    <w:p w:rsidR="00000000" w:rsidDel="00000000" w:rsidP="00000000" w:rsidRDefault="00000000" w:rsidRPr="00000000" w14:paraId="00000075">
      <w:pPr>
        <w:spacing w:after="308" w:line="259" w:lineRule="auto"/>
        <w:ind w:left="0" w:firstLine="0"/>
        <w:rPr/>
      </w:pPr>
      <w:r w:rsidDel="00000000" w:rsidR="00000000" w:rsidRPr="00000000">
        <w:rPr>
          <w:rtl w:val="0"/>
        </w:rPr>
      </w:r>
    </w:p>
    <w:p w:rsidR="00000000" w:rsidDel="00000000" w:rsidP="00000000" w:rsidRDefault="00000000" w:rsidRPr="00000000" w14:paraId="00000076">
      <w:pPr>
        <w:numPr>
          <w:ilvl w:val="0"/>
          <w:numId w:val="4"/>
        </w:numPr>
        <w:ind w:left="720" w:right="7" w:hanging="360"/>
        <w:rPr>
          <w:shd w:fill="f4cccc" w:val="clear"/>
        </w:rPr>
      </w:pPr>
      <w:r w:rsidDel="00000000" w:rsidR="00000000" w:rsidRPr="00000000">
        <w:rPr>
          <w:shd w:fill="f4cccc" w:val="clear"/>
          <w:rtl w:val="0"/>
        </w:rPr>
        <w:t xml:space="preserve">Author: Silvia</w:t>
      </w:r>
    </w:p>
    <w:p w:rsidR="00000000" w:rsidDel="00000000" w:rsidP="00000000" w:rsidRDefault="00000000" w:rsidRPr="00000000" w14:paraId="00000077">
      <w:pPr>
        <w:ind w:left="720" w:right="7" w:firstLine="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078">
      <w:pPr>
        <w:ind w:left="720" w:right="7" w:firstLine="0"/>
        <w:rPr/>
      </w:pPr>
      <w:r w:rsidDel="00000000" w:rsidR="00000000" w:rsidRPr="00000000">
        <w:rPr>
          <w:b w:val="1"/>
          <w:rtl w:val="0"/>
        </w:rPr>
        <w:t xml:space="preserve">Motivation</w:t>
      </w:r>
      <w:r w:rsidDel="00000000" w:rsidR="00000000" w:rsidRPr="00000000">
        <w:rPr>
          <w:rtl w:val="0"/>
        </w:rPr>
        <w:t xml:space="preserve">: Level 2 description, we talk about “alters individual parameters/components/tasks” but then we write “performance local to the module on which the parameter operates”, but if we alter components/tasks how can we identify the module on which parameter it operates?</w:t>
      </w:r>
    </w:p>
    <w:p w:rsidR="00000000" w:rsidDel="00000000" w:rsidP="00000000" w:rsidRDefault="00000000" w:rsidRPr="00000000" w14:paraId="00000079">
      <w:pPr>
        <w:ind w:left="720" w:right="7" w:firstLine="0"/>
        <w:rPr/>
      </w:pPr>
      <w:r w:rsidDel="00000000" w:rsidR="00000000" w:rsidRPr="00000000">
        <w:rPr>
          <w:b w:val="1"/>
          <w:rtl w:val="0"/>
        </w:rPr>
        <w:t xml:space="preserve">Proposal</w:t>
      </w:r>
      <w:r w:rsidDel="00000000" w:rsidR="00000000" w:rsidRPr="00000000">
        <w:rPr>
          <w:rtl w:val="0"/>
        </w:rPr>
        <w:t xml:space="preserve">: Rephrase to be consistent “individual parameters/components/tasks” or only “parameters” (CHANGED: we have modified the description level 2: The system alters individual parameters/components/tasks in any part of the system)</w:t>
      </w:r>
    </w:p>
    <w:p w:rsidR="00000000" w:rsidDel="00000000" w:rsidP="00000000" w:rsidRDefault="00000000" w:rsidRPr="00000000" w14:paraId="0000007A">
      <w:pPr>
        <w:ind w:left="720" w:right="7" w:firstLine="0"/>
        <w:rPr/>
      </w:pPr>
      <w:r w:rsidDel="00000000" w:rsidR="00000000" w:rsidRPr="00000000">
        <w:rPr>
          <w:b w:val="1"/>
          <w:rtl w:val="0"/>
        </w:rPr>
        <w:t xml:space="preserve">Status</w:t>
      </w:r>
      <w:r w:rsidDel="00000000" w:rsidR="00000000" w:rsidRPr="00000000">
        <w:rPr>
          <w:rtl w:val="0"/>
        </w:rPr>
        <w:t xml:space="preserve">: DONE</w:t>
      </w:r>
    </w:p>
    <w:p w:rsidR="00000000" w:rsidDel="00000000" w:rsidP="00000000" w:rsidRDefault="00000000" w:rsidRPr="00000000" w14:paraId="0000007B">
      <w:pPr>
        <w:numPr>
          <w:ilvl w:val="0"/>
          <w:numId w:val="4"/>
        </w:numPr>
        <w:ind w:left="720" w:right="7" w:hanging="360"/>
        <w:rPr>
          <w:shd w:fill="f4cccc" w:val="clear"/>
        </w:rPr>
      </w:pPr>
      <w:r w:rsidDel="00000000" w:rsidR="00000000" w:rsidRPr="00000000">
        <w:rPr>
          <w:shd w:fill="f4cccc" w:val="clear"/>
          <w:rtl w:val="0"/>
        </w:rPr>
        <w:t xml:space="preserve">Author: Unibg</w:t>
      </w:r>
    </w:p>
    <w:p w:rsidR="00000000" w:rsidDel="00000000" w:rsidP="00000000" w:rsidRDefault="00000000" w:rsidRPr="00000000" w14:paraId="0000007C">
      <w:pPr>
        <w:ind w:left="720" w:right="7" w:firstLine="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07D">
      <w:pPr>
        <w:ind w:left="720" w:right="7" w:firstLine="0"/>
        <w:rPr/>
      </w:pPr>
      <w:r w:rsidDel="00000000" w:rsidR="00000000" w:rsidRPr="00000000">
        <w:rPr>
          <w:b w:val="1"/>
          <w:rtl w:val="0"/>
        </w:rPr>
        <w:t xml:space="preserve">Motivation</w:t>
      </w:r>
      <w:r w:rsidDel="00000000" w:rsidR="00000000" w:rsidRPr="00000000">
        <w:rPr>
          <w:rtl w:val="0"/>
        </w:rPr>
        <w:t xml:space="preserve">: The description “The ability of the system to adapt itself </w:t>
      </w:r>
      <w:r w:rsidDel="00000000" w:rsidR="00000000" w:rsidRPr="00000000">
        <w:rPr>
          <w:highlight w:val="yellow"/>
          <w:rtl w:val="0"/>
        </w:rPr>
        <w:t xml:space="preserve">to</w:t>
      </w:r>
      <w:r w:rsidDel="00000000" w:rsidR="00000000" w:rsidRPr="00000000">
        <w:rPr>
          <w:rtl w:val="0"/>
        </w:rPr>
        <w:t xml:space="preserve"> different work scenarios, different environments, and conditions (may also include the patient). Adaptation may take place over long or short time scales.” is ambiguous.</w:t>
      </w:r>
    </w:p>
    <w:p w:rsidR="00000000" w:rsidDel="00000000" w:rsidP="00000000" w:rsidRDefault="00000000" w:rsidRPr="00000000" w14:paraId="0000007E">
      <w:pPr>
        <w:ind w:left="720" w:right="7" w:firstLine="0"/>
        <w:rPr/>
      </w:pPr>
      <w:r w:rsidDel="00000000" w:rsidR="00000000" w:rsidRPr="00000000">
        <w:rPr>
          <w:b w:val="1"/>
          <w:rtl w:val="0"/>
        </w:rPr>
        <w:t xml:space="preserve">Proposal</w:t>
      </w:r>
      <w:r w:rsidDel="00000000" w:rsidR="00000000" w:rsidRPr="00000000">
        <w:rPr>
          <w:rtl w:val="0"/>
        </w:rPr>
        <w:t xml:space="preserve">: Remove ambiguities</w:t>
      </w:r>
    </w:p>
    <w:p w:rsidR="00000000" w:rsidDel="00000000" w:rsidP="00000000" w:rsidRDefault="00000000" w:rsidRPr="00000000" w14:paraId="0000007F">
      <w:pPr>
        <w:ind w:left="720" w:right="7" w:firstLine="0"/>
        <w:rPr>
          <w:shd w:fill="fce5cd" w:val="clear"/>
        </w:rPr>
      </w:pPr>
      <w:r w:rsidDel="00000000" w:rsidR="00000000" w:rsidRPr="00000000">
        <w:rPr>
          <w:b w:val="1"/>
          <w:rtl w:val="0"/>
        </w:rPr>
        <w:t xml:space="preserve">Status</w:t>
      </w:r>
      <w:r w:rsidDel="00000000" w:rsidR="00000000" w:rsidRPr="00000000">
        <w:rPr>
          <w:rtl w:val="0"/>
        </w:rPr>
        <w:t xml:space="preserve">: DONE </w:t>
      </w:r>
      <w:r w:rsidDel="00000000" w:rsidR="00000000" w:rsidRPr="00000000">
        <w:rPr>
          <w:rtl w:val="0"/>
        </w:rPr>
      </w:r>
    </w:p>
    <w:p w:rsidR="00000000" w:rsidDel="00000000" w:rsidP="00000000" w:rsidRDefault="00000000" w:rsidRPr="00000000" w14:paraId="00000080">
      <w:pPr>
        <w:numPr>
          <w:ilvl w:val="0"/>
          <w:numId w:val="4"/>
        </w:numPr>
        <w:ind w:left="720" w:right="7" w:hanging="360"/>
        <w:rPr>
          <w:shd w:fill="fce5cd" w:val="clear"/>
        </w:rPr>
      </w:pPr>
      <w:r w:rsidDel="00000000" w:rsidR="00000000" w:rsidRPr="00000000">
        <w:rPr>
          <w:shd w:fill="fce5cd" w:val="clear"/>
          <w:rtl w:val="0"/>
        </w:rPr>
        <w:t xml:space="preserve">Author: GSSI</w:t>
      </w:r>
    </w:p>
    <w:p w:rsidR="00000000" w:rsidDel="00000000" w:rsidP="00000000" w:rsidRDefault="00000000" w:rsidRPr="00000000" w14:paraId="00000081">
      <w:pPr>
        <w:ind w:left="720" w:right="7" w:firstLine="0"/>
        <w:rPr/>
      </w:pPr>
      <w:r w:rsidDel="00000000" w:rsidR="00000000" w:rsidRPr="00000000">
        <w:rPr>
          <w:b w:val="1"/>
          <w:rtl w:val="0"/>
        </w:rPr>
        <w:t xml:space="preserve">PEMS</w:t>
      </w:r>
      <w:r w:rsidDel="00000000" w:rsidR="00000000" w:rsidRPr="00000000">
        <w:rPr>
          <w:rtl w:val="0"/>
        </w:rPr>
        <w:t xml:space="preserve">: insuline pumps - general</w:t>
      </w:r>
    </w:p>
    <w:p w:rsidR="00000000" w:rsidDel="00000000" w:rsidP="00000000" w:rsidRDefault="00000000" w:rsidRPr="00000000" w14:paraId="00000082">
      <w:pPr>
        <w:ind w:left="720" w:right="7" w:firstLine="0"/>
        <w:rPr>
          <w:color w:val="0000ff"/>
        </w:rPr>
      </w:pPr>
      <w:r w:rsidDel="00000000" w:rsidR="00000000" w:rsidRPr="00000000">
        <w:rPr>
          <w:b w:val="1"/>
          <w:rtl w:val="0"/>
        </w:rPr>
        <w:t xml:space="preserve">Motivation</w:t>
      </w:r>
      <w:r w:rsidDel="00000000" w:rsidR="00000000" w:rsidRPr="00000000">
        <w:rPr>
          <w:rtl w:val="0"/>
        </w:rPr>
        <w:t xml:space="preserve">: </w:t>
      </w:r>
      <w:r w:rsidDel="00000000" w:rsidR="00000000" w:rsidRPr="00000000">
        <w:rPr>
          <w:rtl w:val="0"/>
        </w:rPr>
        <w:t xml:space="preserve">Adaptability makes only a difference in the complexity of actions to be done. We might extend adaptation with a new sub-activity concerning the sensing aspect. In fact, sensing can refer to a unique parameter, multiple parameters, or even trends in the collected data. </w:t>
      </w:r>
      <w:r w:rsidDel="00000000" w:rsidR="00000000" w:rsidRPr="00000000">
        <w:rPr>
          <w:color w:val="0000ff"/>
          <w:rtl w:val="0"/>
        </w:rPr>
        <w:t xml:space="preserve"> </w:t>
      </w:r>
    </w:p>
    <w:p w:rsidR="00000000" w:rsidDel="00000000" w:rsidP="00000000" w:rsidRDefault="00000000" w:rsidRPr="00000000" w14:paraId="00000083">
      <w:pPr>
        <w:ind w:left="720" w:right="7" w:firstLine="0"/>
        <w:rPr/>
      </w:pPr>
      <w:r w:rsidDel="00000000" w:rsidR="00000000" w:rsidRPr="00000000">
        <w:rPr>
          <w:b w:val="1"/>
          <w:rtl w:val="0"/>
        </w:rPr>
        <w:t xml:space="preserve">Proposal</w:t>
      </w:r>
      <w:r w:rsidDel="00000000" w:rsidR="00000000" w:rsidRPr="00000000">
        <w:rPr>
          <w:rtl w:val="0"/>
        </w:rPr>
        <w:t xml:space="preserve">: </w:t>
      </w:r>
    </w:p>
    <w:p w:rsidR="00000000" w:rsidDel="00000000" w:rsidP="00000000" w:rsidRDefault="00000000" w:rsidRPr="00000000" w14:paraId="00000084">
      <w:pPr>
        <w:numPr>
          <w:ilvl w:val="0"/>
          <w:numId w:val="2"/>
        </w:numPr>
        <w:spacing w:after="0" w:afterAutospacing="0"/>
        <w:ind w:left="2160" w:right="7" w:hanging="360"/>
        <w:rPr>
          <w:u w:val="none"/>
        </w:rPr>
      </w:pPr>
      <w:r w:rsidDel="00000000" w:rsidR="00000000" w:rsidRPr="00000000">
        <w:rPr>
          <w:rtl w:val="0"/>
        </w:rPr>
        <w:t xml:space="preserve">split adaptability in two sub-abilities: one called </w:t>
      </w:r>
      <w:r w:rsidDel="00000000" w:rsidR="00000000" w:rsidRPr="00000000">
        <w:rPr>
          <w:b w:val="1"/>
          <w:rtl w:val="0"/>
        </w:rPr>
        <w:t xml:space="preserve">Adaptation Object</w:t>
      </w:r>
      <w:r w:rsidDel="00000000" w:rsidR="00000000" w:rsidRPr="00000000">
        <w:rPr>
          <w:rtl w:val="0"/>
        </w:rPr>
        <w:t xml:space="preserve"> and corresponding to the revised previous  adaptation ability and its levels (see above), the new one called </w:t>
      </w:r>
      <w:r w:rsidDel="00000000" w:rsidR="00000000" w:rsidRPr="00000000">
        <w:rPr>
          <w:b w:val="1"/>
          <w:rtl w:val="0"/>
        </w:rPr>
        <w:t xml:space="preserve">Adaptation Trigger</w:t>
      </w:r>
      <w:r w:rsidDel="00000000" w:rsidR="00000000" w:rsidRPr="00000000">
        <w:rPr>
          <w:rtl w:val="0"/>
        </w:rPr>
        <w:t xml:space="preserve">, which can be made as proposed below..</w:t>
      </w:r>
    </w:p>
    <w:p w:rsidR="00000000" w:rsidDel="00000000" w:rsidP="00000000" w:rsidRDefault="00000000" w:rsidRPr="00000000" w14:paraId="00000085">
      <w:pPr>
        <w:numPr>
          <w:ilvl w:val="0"/>
          <w:numId w:val="2"/>
        </w:numPr>
        <w:ind w:left="2160" w:right="7" w:hanging="360"/>
        <w:rPr>
          <w:u w:val="none"/>
        </w:rPr>
      </w:pPr>
      <w:r w:rsidDel="00000000" w:rsidR="00000000" w:rsidRPr="00000000">
        <w:rPr>
          <w:rtl w:val="0"/>
        </w:rPr>
        <w:t xml:space="preserve">Another possible sub-activity might concern </w:t>
      </w:r>
      <w:r w:rsidDel="00000000" w:rsidR="00000000" w:rsidRPr="00000000">
        <w:rPr>
          <w:b w:val="1"/>
          <w:rtl w:val="0"/>
        </w:rPr>
        <w:t xml:space="preserve">adaptability dedicated to modes</w:t>
      </w:r>
      <w:r w:rsidDel="00000000" w:rsidR="00000000" w:rsidRPr="00000000">
        <w:rPr>
          <w:rtl w:val="0"/>
        </w:rPr>
        <w:t xml:space="preserve">. It seems that modes are always present in PEMS; it can make sense to evaluate PEMS also under this lens. The evaluation for instance can refer to the abstraction level at which modes are defined, also looking on how the various levels are connected. Or, whether modes relate to safety aspects, or how the transition from modes is specified and managed, for instance looking at quiescent states, etc. </w:t>
      </w:r>
      <w:r w:rsidDel="00000000" w:rsidR="00000000" w:rsidRPr="00000000">
        <w:rPr>
          <w:rtl w:val="0"/>
        </w:rPr>
        <w:t xml:space="preserve">We added modes adaptation in the Adaptation object.</w:t>
      </w:r>
      <w:r w:rsidDel="00000000" w:rsidR="00000000" w:rsidRPr="00000000">
        <w:rPr>
          <w:rtl w:val="0"/>
        </w:rPr>
      </w:r>
    </w:p>
    <w:p w:rsidR="00000000" w:rsidDel="00000000" w:rsidP="00000000" w:rsidRDefault="00000000" w:rsidRPr="00000000" w14:paraId="00000086">
      <w:pPr>
        <w:ind w:left="720" w:right="7" w:firstLine="0"/>
        <w:rPr/>
      </w:pPr>
      <w:r w:rsidDel="00000000" w:rsidR="00000000" w:rsidRPr="00000000">
        <w:rPr>
          <w:b w:val="1"/>
          <w:rtl w:val="0"/>
        </w:rPr>
        <w:t xml:space="preserve">Status</w:t>
      </w:r>
      <w:r w:rsidDel="00000000" w:rsidR="00000000" w:rsidRPr="00000000">
        <w:rPr>
          <w:rtl w:val="0"/>
        </w:rPr>
        <w:t xml:space="preserve">: DONE </w:t>
      </w:r>
    </w:p>
    <w:p w:rsidR="00000000" w:rsidDel="00000000" w:rsidP="00000000" w:rsidRDefault="00000000" w:rsidRPr="00000000" w14:paraId="00000087">
      <w:pPr>
        <w:pStyle w:val="Heading1"/>
        <w:rPr/>
      </w:pPr>
      <w:r w:rsidDel="00000000" w:rsidR="00000000" w:rsidRPr="00000000">
        <w:rPr>
          <w:rtl w:val="0"/>
        </w:rPr>
        <w:t xml:space="preserve">Dependability</w:t>
      </w:r>
    </w:p>
    <w:p w:rsidR="00000000" w:rsidDel="00000000" w:rsidP="00000000" w:rsidRDefault="00000000" w:rsidRPr="00000000" w14:paraId="00000088">
      <w:pPr>
        <w:ind w:left="-5" w:right="7" w:firstLine="0"/>
        <w:rPr/>
      </w:pPr>
      <w:r w:rsidDel="00000000" w:rsidR="00000000" w:rsidRPr="00000000">
        <w:rPr>
          <w:rtl w:val="0"/>
        </w:rPr>
        <w:t xml:space="preserve">The ability of the system to perform its given task(s) without systematic errors. Dependability specifies the level of trust that can be placed on the system to perform.</w:t>
      </w:r>
    </w:p>
    <w:tbl>
      <w:tblPr>
        <w:tblStyle w:val="Table4"/>
        <w:tblW w:w="15150.0" w:type="dxa"/>
        <w:jc w:val="left"/>
        <w:tblInd w:w="5.0" w:type="dxa"/>
        <w:tblLayout w:type="fixed"/>
        <w:tblLook w:val="0400"/>
      </w:tblPr>
      <w:tblGrid>
        <w:gridCol w:w="600"/>
        <w:gridCol w:w="1565"/>
        <w:gridCol w:w="12985"/>
        <w:tblGridChange w:id="0">
          <w:tblGrid>
            <w:gridCol w:w="600"/>
            <w:gridCol w:w="1565"/>
            <w:gridCol w:w="12985"/>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172"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0" w:line="259" w:lineRule="auto"/>
              <w:ind w:left="0" w:firstLine="0"/>
              <w:rPr/>
            </w:pPr>
            <w:sdt>
              <w:sdtPr>
                <w:tag w:val="goog_rdk_154"/>
              </w:sdtPr>
              <w:sdtContent>
                <w:del w:author="Patrizio Pelliccione" w:id="37" w:date="2022-12-23T10:58:26Z">
                  <w:r w:rsidDel="00000000" w:rsidR="00000000" w:rsidRPr="00000000">
                    <w:rPr>
                      <w:rtl w:val="0"/>
                    </w:rPr>
                    <w:delText xml:space="preserve">0</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sdt>
            <w:sdtPr>
              <w:tag w:val="goog_rdk_157"/>
            </w:sdtPr>
            <w:sdtContent>
              <w:p w:rsidR="00000000" w:rsidDel="00000000" w:rsidP="00000000" w:rsidRDefault="00000000" w:rsidRPr="00000000" w14:paraId="0000008D">
                <w:pPr>
                  <w:spacing w:after="0" w:line="259" w:lineRule="auto"/>
                  <w:ind w:left="0" w:firstLine="0"/>
                  <w:rPr>
                    <w:del w:author="Patrizio Pelliccione" w:id="37" w:date="2022-12-23T10:58:26Z"/>
                  </w:rPr>
                </w:pPr>
                <w:sdt>
                  <w:sdtPr>
                    <w:tag w:val="goog_rdk_156"/>
                  </w:sdtPr>
                  <w:sdtContent>
                    <w:del w:author="Patrizio Pelliccione" w:id="37" w:date="2022-12-23T10:58:26Z">
                      <w:r w:rsidDel="00000000" w:rsidR="00000000" w:rsidRPr="00000000">
                        <w:rPr>
                          <w:rtl w:val="0"/>
                        </w:rPr>
                        <w:delText xml:space="preserve">No</w:delText>
                      </w:r>
                    </w:del>
                  </w:sdtContent>
                </w:sdt>
              </w:p>
            </w:sdtContent>
          </w:sdt>
          <w:p w:rsidR="00000000" w:rsidDel="00000000" w:rsidP="00000000" w:rsidRDefault="00000000" w:rsidRPr="00000000" w14:paraId="0000008E">
            <w:pPr>
              <w:spacing w:after="0" w:line="259" w:lineRule="auto"/>
              <w:ind w:left="0" w:firstLine="0"/>
              <w:rPr/>
            </w:pPr>
            <w:sdt>
              <w:sdtPr>
                <w:tag w:val="goog_rdk_158"/>
              </w:sdtPr>
              <w:sdtContent>
                <w:del w:author="Patrizio Pelliccione" w:id="37" w:date="2022-12-23T10:58:26Z">
                  <w:r w:rsidDel="00000000" w:rsidR="00000000" w:rsidRPr="00000000">
                    <w:rPr>
                      <w:rtl w:val="0"/>
                    </w:rPr>
                    <w:delText xml:space="preserve">dependability</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after="0" w:line="259" w:lineRule="auto"/>
              <w:ind w:left="0" w:firstLine="0"/>
              <w:rPr/>
            </w:pPr>
            <w:sdt>
              <w:sdtPr>
                <w:tag w:val="goog_rdk_160"/>
              </w:sdtPr>
              <w:sdtContent>
                <w:del w:author="Patrizio Pelliccione" w:id="37" w:date="2022-12-23T10:58:26Z">
                  <w:r w:rsidDel="00000000" w:rsidR="00000000" w:rsidRPr="00000000">
                    <w:rPr>
                      <w:rtl w:val="0"/>
                    </w:rPr>
                    <w:delText xml:space="preserve">All useful systems are dependable to some degree, even laboratory prototypes. This level exists for completeness.</w:delText>
                  </w:r>
                </w:del>
              </w:sdtContent>
            </w:sdt>
            <w:r w:rsidDel="00000000" w:rsidR="00000000" w:rsidRPr="00000000">
              <w:rPr>
                <w:rtl w:val="0"/>
              </w:rPr>
            </w:r>
          </w:p>
        </w:tc>
      </w:tr>
      <w:tr>
        <w:trPr>
          <w:cantSplit w:val="0"/>
          <w:trHeight w:val="1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0" w:line="259" w:lineRule="auto"/>
              <w:ind w:left="0" w:firstLine="0"/>
              <w:rPr/>
            </w:pPr>
            <w:sdt>
              <w:sdtPr>
                <w:tag w:val="goog_rdk_162"/>
              </w:sdtPr>
              <w:sdtContent>
                <w:ins w:author="Patrizio Pelliccione" w:id="38" w:date="2022-12-23T10:58:29Z">
                  <w:r w:rsidDel="00000000" w:rsidR="00000000" w:rsidRPr="00000000">
                    <w:rPr>
                      <w:rtl w:val="0"/>
                    </w:rPr>
                    <w:t xml:space="preserve">0</w:t>
                  </w:r>
                </w:ins>
              </w:sdtContent>
            </w:sdt>
            <w:sdt>
              <w:sdtPr>
                <w:tag w:val="goog_rdk_163"/>
              </w:sdtPr>
              <w:sdtContent>
                <w:del w:author="Patrizio Pelliccione" w:id="38" w:date="2022-12-23T10:58:29Z">
                  <w:r w:rsidDel="00000000" w:rsidR="00000000" w:rsidRPr="00000000">
                    <w:rPr>
                      <w:rtl w:val="0"/>
                    </w:rPr>
                    <w:delText xml:space="preserve">1</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spacing w:after="0" w:line="259" w:lineRule="auto"/>
              <w:ind w:left="0" w:firstLine="0"/>
              <w:rPr/>
            </w:pPr>
            <w:r w:rsidDel="00000000" w:rsidR="00000000" w:rsidRPr="00000000">
              <w:rPr>
                <w:rtl w:val="0"/>
              </w:rPr>
              <w:t xml:space="preserve">Mean failure dependability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left="0" w:right="40" w:firstLine="0"/>
              <w:rPr/>
            </w:pPr>
            <w:r w:rsidDel="00000000" w:rsidR="00000000" w:rsidRPr="00000000">
              <w:rPr>
                <w:rtl w:val="0"/>
              </w:rPr>
              <w:t xml:space="preserve">The dependability of the system is based on the mean time to failure of its components. The dependability is based on the design of the system. The system is not </w:t>
            </w:r>
            <w:sdt>
              <w:sdtPr>
                <w:tag w:val="goog_rdk_164"/>
              </w:sdtPr>
              <w:sdtContent>
                <w:del w:author="Martina De Sanctis" w:id="39" w:date="2022-12-13T10:22:49Z">
                  <w:r w:rsidDel="00000000" w:rsidR="00000000" w:rsidRPr="00000000">
                    <w:rPr>
                      <w:rtl w:val="0"/>
                    </w:rPr>
                    <w:delText xml:space="preserve">itself </w:delText>
                  </w:r>
                </w:del>
              </w:sdtContent>
            </w:sdt>
            <w:r w:rsidDel="00000000" w:rsidR="00000000" w:rsidRPr="00000000">
              <w:rPr>
                <w:rtl w:val="0"/>
              </w:rPr>
              <w:t xml:space="preserve">able to increase its dependability</w:t>
            </w:r>
            <w:sdt>
              <w:sdtPr>
                <w:tag w:val="goog_rdk_165"/>
              </w:sdtPr>
              <w:sdtContent>
                <w:ins w:author="Martina De Sanctis" w:id="40" w:date="2022-12-13T10:22:52Z">
                  <w:r w:rsidDel="00000000" w:rsidR="00000000" w:rsidRPr="00000000">
                    <w:rPr>
                      <w:rtl w:val="0"/>
                    </w:rPr>
                    <w:t xml:space="preserve"> autonomously</w:t>
                  </w:r>
                </w:ins>
              </w:sdtContent>
            </w:sdt>
            <w:r w:rsidDel="00000000" w:rsidR="00000000" w:rsidRPr="00000000">
              <w:rPr>
                <w:rtl w:val="0"/>
              </w:rPr>
              <w:t xml:space="preserve">. For Failure Dependability, this relates to the failure of all component parts of the system including software components. For Functional dependability, this relates to the frequency of failure of the system functions with respect to the task being undertaken, and for environmental dependability, it relates to the failure of the system to correctly interpret the environment. For Interaction dependability, it relates to the failure of the system to interact with a human in a functional or intuitive manner that is appropriate to the task.</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after="0" w:line="259" w:lineRule="auto"/>
              <w:ind w:left="0" w:firstLine="0"/>
              <w:rPr/>
            </w:pPr>
            <w:sdt>
              <w:sdtPr>
                <w:tag w:val="goog_rdk_167"/>
              </w:sdtPr>
              <w:sdtContent>
                <w:ins w:author="Patrizio Pelliccione" w:id="41" w:date="2022-12-23T10:58:30Z">
                  <w:r w:rsidDel="00000000" w:rsidR="00000000" w:rsidRPr="00000000">
                    <w:rPr>
                      <w:rtl w:val="0"/>
                    </w:rPr>
                    <w:t xml:space="preserve">1</w:t>
                  </w:r>
                </w:ins>
              </w:sdtContent>
            </w:sdt>
            <w:sdt>
              <w:sdtPr>
                <w:tag w:val="goog_rdk_168"/>
              </w:sdtPr>
              <w:sdtContent>
                <w:del w:author="Patrizio Pelliccione" w:id="41" w:date="2022-12-23T10:58:30Z">
                  <w:r w:rsidDel="00000000" w:rsidR="00000000" w:rsidRPr="00000000">
                    <w:rPr>
                      <w:rtl w:val="0"/>
                    </w:rPr>
                    <w:delText xml:space="preserve">2</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line="259" w:lineRule="auto"/>
              <w:ind w:left="0" w:firstLine="0"/>
              <w:rPr/>
            </w:pPr>
            <w:r w:rsidDel="00000000" w:rsidR="00000000" w:rsidRPr="00000000">
              <w:rPr>
                <w:rtl w:val="0"/>
              </w:rPr>
              <w:t xml:space="preserve">Fails Safe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59" w:lineRule="auto"/>
              <w:ind w:left="0" w:right="33" w:firstLine="0"/>
              <w:rPr/>
            </w:pPr>
            <w:r w:rsidDel="00000000" w:rsidR="00000000" w:rsidRPr="00000000">
              <w:rPr>
                <w:rtl w:val="0"/>
              </w:rPr>
              <w:t xml:space="preserve">The system design is such that there are fail-safe mechanisms built into the system that will halt the operation responsible of the failure and place the system into a safe mode when failures are detected. This includes any failures caused by in-field updates. Dependability is reduced to the ability to fail safely in a proportion of failure modes. Fail-safe dependability relies on being able to detect failure.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0" w:line="259" w:lineRule="auto"/>
              <w:ind w:left="0" w:firstLine="0"/>
              <w:rPr/>
            </w:pPr>
            <w:sdt>
              <w:sdtPr>
                <w:tag w:val="goog_rdk_170"/>
              </w:sdtPr>
              <w:sdtContent>
                <w:ins w:author="Patrizio Pelliccione" w:id="42" w:date="2022-12-23T10:58:32Z">
                  <w:r w:rsidDel="00000000" w:rsidR="00000000" w:rsidRPr="00000000">
                    <w:rPr>
                      <w:rtl w:val="0"/>
                    </w:rPr>
                    <w:t xml:space="preserve">2</w:t>
                  </w:r>
                </w:ins>
              </w:sdtContent>
            </w:sdt>
            <w:sdt>
              <w:sdtPr>
                <w:tag w:val="goog_rdk_171"/>
              </w:sdtPr>
              <w:sdtContent>
                <w:del w:author="Patrizio Pelliccione" w:id="42" w:date="2022-12-23T10:58:32Z">
                  <w:r w:rsidDel="00000000" w:rsidR="00000000" w:rsidRPr="00000000">
                    <w:rPr>
                      <w:rtl w:val="0"/>
                    </w:rPr>
                    <w:delText xml:space="preserve">3</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firstLine="0"/>
              <w:rPr/>
            </w:pPr>
            <w:r w:rsidDel="00000000" w:rsidR="00000000" w:rsidRPr="00000000">
              <w:rPr>
                <w:rtl w:val="0"/>
              </w:rPr>
              <w:t xml:space="preserve">Failure Recovery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0" w:line="259" w:lineRule="auto"/>
              <w:ind w:left="0" w:firstLine="0"/>
              <w:rPr/>
            </w:pPr>
            <w:r w:rsidDel="00000000" w:rsidR="00000000" w:rsidRPr="00000000">
              <w:rPr>
                <w:rtl w:val="0"/>
              </w:rPr>
              <w:t xml:space="preserve">The system is able to recover from a proportion of failures by restarting or resuming its operation.</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after="0" w:line="259" w:lineRule="auto"/>
              <w:ind w:left="0" w:firstLine="0"/>
              <w:rPr/>
            </w:pPr>
            <w:sdt>
              <w:sdtPr>
                <w:tag w:val="goog_rdk_173"/>
              </w:sdtPr>
              <w:sdtContent>
                <w:ins w:author="Patrizio Pelliccione" w:id="43" w:date="2022-12-23T10:58:33Z">
                  <w:r w:rsidDel="00000000" w:rsidR="00000000" w:rsidRPr="00000000">
                    <w:rPr>
                      <w:rtl w:val="0"/>
                    </w:rPr>
                    <w:t xml:space="preserve">3</w:t>
                  </w:r>
                </w:ins>
              </w:sdtContent>
            </w:sdt>
            <w:sdt>
              <w:sdtPr>
                <w:tag w:val="goog_rdk_174"/>
              </w:sdtPr>
              <w:sdtContent>
                <w:del w:author="Patrizio Pelliccione" w:id="43" w:date="2022-12-23T10:58:33Z">
                  <w:r w:rsidDel="00000000" w:rsidR="00000000" w:rsidRPr="00000000">
                    <w:rPr>
                      <w:rtl w:val="0"/>
                    </w:rPr>
                    <w:delText xml:space="preserve">4</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0" w:line="259" w:lineRule="auto"/>
              <w:ind w:left="0" w:firstLine="0"/>
              <w:rPr/>
            </w:pPr>
            <w:r w:rsidDel="00000000" w:rsidR="00000000" w:rsidRPr="00000000">
              <w:rPr>
                <w:rtl w:val="0"/>
              </w:rPr>
              <w:t xml:space="preserve">Graceful</w:t>
            </w:r>
          </w:p>
          <w:p w:rsidR="00000000" w:rsidDel="00000000" w:rsidP="00000000" w:rsidRDefault="00000000" w:rsidRPr="00000000" w14:paraId="0000009B">
            <w:pPr>
              <w:spacing w:after="0" w:line="259" w:lineRule="auto"/>
              <w:ind w:left="0" w:firstLine="0"/>
              <w:rPr/>
            </w:pPr>
            <w:r w:rsidDel="00000000" w:rsidR="00000000" w:rsidRPr="00000000">
              <w:rPr>
                <w:rtl w:val="0"/>
              </w:rPr>
              <w:t xml:space="preserve">Degradation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59" w:lineRule="auto"/>
              <w:ind w:left="0" w:firstLine="0"/>
              <w:rPr/>
            </w:pPr>
            <w:r w:rsidDel="00000000" w:rsidR="00000000" w:rsidRPr="00000000">
              <w:rPr>
                <w:rtl w:val="0"/>
              </w:rPr>
              <w:t xml:space="preserve">The system is able to recognize the impact of a proportion of failures on its function and operation and is able to compensate for the effect of the failure to maintain dependable operation. Function effectiveness or the ability to achieve optimal working may be impacted.</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259" w:lineRule="auto"/>
              <w:ind w:left="0" w:firstLine="0"/>
              <w:rPr/>
            </w:pPr>
            <w:sdt>
              <w:sdtPr>
                <w:tag w:val="goog_rdk_176"/>
              </w:sdtPr>
              <w:sdtContent>
                <w:ins w:author="Patrizio Pelliccione" w:id="44" w:date="2022-12-23T10:58:34Z">
                  <w:r w:rsidDel="00000000" w:rsidR="00000000" w:rsidRPr="00000000">
                    <w:rPr>
                      <w:rtl w:val="0"/>
                    </w:rPr>
                    <w:t xml:space="preserve">4</w:t>
                  </w:r>
                </w:ins>
              </w:sdtContent>
            </w:sdt>
            <w:sdt>
              <w:sdtPr>
                <w:tag w:val="goog_rdk_177"/>
              </w:sdtPr>
              <w:sdtContent>
                <w:del w:author="Patrizio Pelliccione" w:id="44" w:date="2022-12-23T10:58:34Z">
                  <w:r w:rsidDel="00000000" w:rsidR="00000000" w:rsidRPr="00000000">
                    <w:rPr>
                      <w:rtl w:val="0"/>
                    </w:rPr>
                    <w:delText xml:space="preserve">5</w:delText>
                  </w:r>
                </w:del>
              </w:sdtContent>
            </w:sdt>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firstLine="0"/>
              <w:rPr/>
            </w:pPr>
            <w:r w:rsidDel="00000000" w:rsidR="00000000" w:rsidRPr="00000000">
              <w:rPr>
                <w:rtl w:val="0"/>
              </w:rPr>
              <w:t xml:space="preserve">Task dependability</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59" w:lineRule="auto"/>
              <w:ind w:left="0" w:firstLine="0"/>
              <w:rPr/>
            </w:pPr>
            <w:r w:rsidDel="00000000" w:rsidR="00000000" w:rsidRPr="00000000">
              <w:rPr>
                <w:rtl w:val="0"/>
              </w:rPr>
              <w:t xml:space="preserve">The system is able to recognize the impact of a failure on the overall task it is undertaking and </w:t>
            </w:r>
            <w:sdt>
              <w:sdtPr>
                <w:tag w:val="goog_rdk_178"/>
              </w:sdtPr>
              <w:sdtContent>
                <w:ins w:author="Martina De Sanctis" w:id="45" w:date="2022-12-13T10:23:21Z">
                  <w:r w:rsidDel="00000000" w:rsidR="00000000" w:rsidRPr="00000000">
                    <w:rPr>
                      <w:rtl w:val="0"/>
                    </w:rPr>
                    <w:t xml:space="preserve">it is able to replan </w:t>
                  </w:r>
                </w:ins>
              </w:sdtContent>
            </w:sdt>
            <w:sdt>
              <w:sdtPr>
                <w:tag w:val="goog_rdk_179"/>
              </w:sdtPr>
              <w:sdtContent>
                <w:del w:author="Martina De Sanctis" w:id="45" w:date="2022-12-13T10:23:21Z">
                  <w:r w:rsidDel="00000000" w:rsidR="00000000" w:rsidRPr="00000000">
                    <w:rPr>
                      <w:rtl w:val="0"/>
                    </w:rPr>
                    <w:delText xml:space="preserve">re-task </w:delText>
                  </w:r>
                </w:del>
              </w:sdtContent>
            </w:sdt>
            <w:r w:rsidDel="00000000" w:rsidR="00000000" w:rsidRPr="00000000">
              <w:rPr>
                <w:rtl w:val="0"/>
              </w:rPr>
              <w:t xml:space="preserve">activities in order to minimize the impact of the failure on the task. This may also include self-repair as an alternative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0" w:line="259" w:lineRule="auto"/>
              <w:ind w:left="0" w:firstLine="0"/>
              <w:rPr/>
            </w:pPr>
            <w:sdt>
              <w:sdtPr>
                <w:tag w:val="goog_rdk_181"/>
              </w:sdtPr>
              <w:sdtContent>
                <w:ins w:author="Patrizio Pelliccione" w:id="46" w:date="2022-12-23T10:58:35Z">
                  <w:r w:rsidDel="00000000" w:rsidR="00000000" w:rsidRPr="00000000">
                    <w:rPr>
                      <w:rtl w:val="0"/>
                    </w:rPr>
                    <w:t xml:space="preserve">5</w:t>
                  </w:r>
                </w:ins>
              </w:sdtContent>
            </w:sdt>
            <w:sdt>
              <w:sdtPr>
                <w:tag w:val="goog_rdk_182"/>
              </w:sdtPr>
              <w:sdtContent>
                <w:del w:author="Patrizio Pelliccione" w:id="46" w:date="2022-12-23T10:58:35Z">
                  <w:r w:rsidDel="00000000" w:rsidR="00000000" w:rsidRPr="00000000">
                    <w:rPr>
                      <w:rtl w:val="0"/>
                    </w:rPr>
                    <w:delText xml:space="preserve">6</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after="0" w:line="259" w:lineRule="auto"/>
              <w:ind w:left="0" w:firstLine="0"/>
              <w:rPr/>
            </w:pPr>
            <w:r w:rsidDel="00000000" w:rsidR="00000000" w:rsidRPr="00000000">
              <w:rPr>
                <w:rtl w:val="0"/>
              </w:rPr>
              <w:t xml:space="preserve">Mission dependability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0" w:firstLine="0"/>
              <w:rPr/>
            </w:pPr>
            <w:r w:rsidDel="00000000" w:rsidR="00000000" w:rsidRPr="00000000">
              <w:rPr>
                <w:rtl w:val="0"/>
              </w:rPr>
              <w:t xml:space="preserve">The system is able to recognize the impact of a failure on the overall objectives of a mission and communicate the nature of the failure to other systems to minimize the impact on the mission objectives. In turn, the system is able to receive and interpret mission failures from other systems and re-task its actions to compensate.</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259" w:lineRule="auto"/>
              <w:ind w:left="0" w:firstLine="0"/>
              <w:rPr/>
            </w:pPr>
            <w:sdt>
              <w:sdtPr>
                <w:tag w:val="goog_rdk_184"/>
              </w:sdtPr>
              <w:sdtContent>
                <w:ins w:author="Patrizio Pelliccione" w:id="47" w:date="2022-12-23T10:58:36Z">
                  <w:r w:rsidDel="00000000" w:rsidR="00000000" w:rsidRPr="00000000">
                    <w:rPr>
                      <w:rtl w:val="0"/>
                    </w:rPr>
                    <w:t xml:space="preserve">6</w:t>
                  </w:r>
                </w:ins>
              </w:sdtContent>
            </w:sdt>
            <w:sdt>
              <w:sdtPr>
                <w:tag w:val="goog_rdk_185"/>
              </w:sdtPr>
              <w:sdtContent>
                <w:del w:author="Patrizio Pelliccione" w:id="47" w:date="2022-12-23T10:58:36Z">
                  <w:r w:rsidDel="00000000" w:rsidR="00000000" w:rsidRPr="00000000">
                    <w:rPr>
                      <w:rtl w:val="0"/>
                    </w:rPr>
                    <w:delText xml:space="preserve">7</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259" w:lineRule="auto"/>
              <w:ind w:left="0" w:firstLine="0"/>
              <w:rPr/>
            </w:pPr>
            <w:r w:rsidDel="00000000" w:rsidR="00000000" w:rsidRPr="00000000">
              <w:rPr>
                <w:rtl w:val="0"/>
              </w:rPr>
              <w:t xml:space="preserve">Predictive dependability</w:t>
            </w:r>
          </w:p>
        </w:tc>
        <w:tc>
          <w:tcPr>
            <w:tcBorders>
              <w:top w:color="000000" w:space="0" w:sz="4" w:val="single"/>
              <w:left w:color="000000" w:space="0" w:sz="4" w:val="single"/>
              <w:bottom w:color="000000" w:space="0" w:sz="4" w:val="single"/>
              <w:right w:color="000000" w:space="0" w:sz="4" w:val="single"/>
            </w:tcBorders>
          </w:tcPr>
          <w:sdt>
            <w:sdtPr>
              <w:tag w:val="goog_rdk_192"/>
            </w:sdtPr>
            <w:sdtContent>
              <w:p w:rsidR="00000000" w:rsidDel="00000000" w:rsidP="00000000" w:rsidRDefault="00000000" w:rsidRPr="00000000" w14:paraId="000000A5">
                <w:pPr>
                  <w:spacing w:after="0" w:line="259" w:lineRule="auto"/>
                  <w:ind w:left="0" w:firstLine="0"/>
                  <w:rPr>
                    <w:ins w:author="Martina De Sanctis" w:id="53" w:date="2022-12-13T10:24:40Z"/>
                  </w:rPr>
                </w:pPr>
                <w:r w:rsidDel="00000000" w:rsidR="00000000" w:rsidRPr="00000000">
                  <w:rPr>
                    <w:rtl w:val="0"/>
                  </w:rPr>
                  <w:t xml:space="preserve">The system is able to predict that a planned future action may result in a loss of dependability, or that the effect of the partial failure of a component can be mitigated by altering future actions. Thus</w:t>
                </w:r>
                <w:sdt>
                  <w:sdtPr>
                    <w:tag w:val="goog_rdk_186"/>
                  </w:sdtPr>
                  <w:sdtContent>
                    <w:ins w:author="Martina De Sanctis" w:id="48" w:date="2022-12-13T10:23:42Z">
                      <w:r w:rsidDel="00000000" w:rsidR="00000000" w:rsidRPr="00000000">
                        <w:rPr>
                          <w:rtl w:val="0"/>
                        </w:rPr>
                        <w:t xml:space="preserve">,</w:t>
                      </w:r>
                    </w:ins>
                  </w:sdtContent>
                </w:sdt>
                <w:r w:rsidDel="00000000" w:rsidR="00000000" w:rsidRPr="00000000">
                  <w:rPr>
                    <w:rtl w:val="0"/>
                  </w:rPr>
                  <w:t xml:space="preserve"> the system is able to extend its dependability by </w:t>
                </w:r>
                <w:sdt>
                  <w:sdtPr>
                    <w:tag w:val="goog_rdk_187"/>
                  </w:sdtPr>
                  <w:sdtContent>
                    <w:ins w:author="Martina De Sanctis" w:id="49" w:date="2022-12-13T10:24:13Z">
                      <w:r w:rsidDel="00000000" w:rsidR="00000000" w:rsidRPr="00000000">
                        <w:rPr>
                          <w:rtl w:val="0"/>
                        </w:rPr>
                        <w:t xml:space="preserve">exploiting predictive mechanisms that permit </w:t>
                      </w:r>
                    </w:ins>
                  </w:sdtContent>
                </w:sdt>
                <w:r w:rsidDel="00000000" w:rsidR="00000000" w:rsidRPr="00000000">
                  <w:rPr>
                    <w:rtl w:val="0"/>
                  </w:rPr>
                  <w:t xml:space="preserve">taking </w:t>
                </w:r>
                <w:sdt>
                  <w:sdtPr>
                    <w:tag w:val="goog_rdk_188"/>
                  </w:sdtPr>
                  <w:sdtContent>
                    <w:ins w:author="Angelo Michele GARGANTINI" w:id="50" w:date="2023-01-19T16:34:06Z">
                      <w:r w:rsidDel="00000000" w:rsidR="00000000" w:rsidRPr="00000000">
                        <w:rPr>
                          <w:rtl w:val="0"/>
                        </w:rPr>
                        <w:t xml:space="preserve">an </w:t>
                      </w:r>
                    </w:ins>
                  </w:sdtContent>
                </w:sdt>
                <w:r w:rsidDel="00000000" w:rsidR="00000000" w:rsidRPr="00000000">
                  <w:rPr>
                    <w:rtl w:val="0"/>
                  </w:rPr>
                  <w:t xml:space="preserve">action</w:t>
                </w:r>
                <w:sdt>
                  <w:sdtPr>
                    <w:tag w:val="goog_rdk_189"/>
                  </w:sdtPr>
                  <w:sdtContent>
                    <w:ins w:author="Martina De Sanctis" w:id="51" w:date="2022-12-13T10:24:28Z">
                      <w:sdt>
                        <w:sdtPr>
                          <w:tag w:val="goog_rdk_190"/>
                        </w:sdtPr>
                        <w:sdtContent>
                          <w:del w:author="Angelo Michele GARGANTINI" w:id="52" w:date="2023-01-19T16:34:09Z">
                            <w:r w:rsidDel="00000000" w:rsidR="00000000" w:rsidRPr="00000000">
                              <w:rPr>
                                <w:rtl w:val="0"/>
                              </w:rPr>
                              <w:delText xml:space="preserve">s</w:delText>
                            </w:r>
                          </w:del>
                        </w:sdtContent>
                      </w:sdt>
                      <w:r w:rsidDel="00000000" w:rsidR="00000000" w:rsidRPr="00000000">
                        <w:rPr>
                          <w:rtl w:val="0"/>
                        </w:rPr>
                        <w:t xml:space="preserve"> </w:t>
                      </w:r>
                      <w:r w:rsidDel="00000000" w:rsidR="00000000" w:rsidRPr="00000000">
                        <w:rPr>
                          <w:rtl w:val="0"/>
                        </w:rPr>
                        <w:t xml:space="preserve">before a failure is observed.</w:t>
                      </w:r>
                    </w:ins>
                  </w:sdtContent>
                </w:sdt>
                <w:r w:rsidDel="00000000" w:rsidR="00000000" w:rsidRPr="00000000">
                  <w:rPr>
                    <w:rtl w:val="0"/>
                  </w:rPr>
                  <w:t xml:space="preserve"> </w:t>
                </w:r>
                <w:sdt>
                  <w:sdtPr>
                    <w:tag w:val="goog_rdk_191"/>
                  </w:sdtPr>
                  <w:sdtContent>
                    <w:ins w:author="Martina De Sanctis" w:id="53" w:date="2022-12-13T10:24:40Z">
                      <w:r w:rsidDel="00000000" w:rsidR="00000000" w:rsidRPr="00000000">
                        <w:rPr>
                          <w:rtl w:val="0"/>
                        </w:rPr>
                      </w:r>
                    </w:ins>
                  </w:sdtContent>
                </w:sdt>
              </w:p>
            </w:sdtContent>
          </w:sdt>
          <w:p w:rsidR="00000000" w:rsidDel="00000000" w:rsidP="00000000" w:rsidRDefault="00000000" w:rsidRPr="00000000" w14:paraId="000000A6">
            <w:pPr>
              <w:spacing w:after="0" w:line="259" w:lineRule="auto"/>
              <w:ind w:left="0" w:firstLine="0"/>
              <w:rPr/>
            </w:pPr>
            <w:sdt>
              <w:sdtPr>
                <w:tag w:val="goog_rdk_194"/>
              </w:sdtPr>
              <w:sdtContent>
                <w:del w:author="Martina De Sanctis" w:id="53" w:date="2022-12-13T10:24:40Z">
                  <w:r w:rsidDel="00000000" w:rsidR="00000000" w:rsidRPr="00000000">
                    <w:rPr>
                      <w:rtl w:val="0"/>
                    </w:rPr>
                    <w:delText xml:space="preserve">in advance of failure in order to reduce the effect on dependability.</w:delText>
                  </w:r>
                </w:del>
              </w:sdtContent>
            </w:sdt>
            <w:r w:rsidDel="00000000" w:rsidR="00000000" w:rsidRPr="00000000">
              <w:rPr>
                <w:rtl w:val="0"/>
              </w:rPr>
            </w:r>
          </w:p>
        </w:tc>
      </w:tr>
      <w:sdt>
        <w:sdtPr>
          <w:tag w:val="goog_rdk_196"/>
        </w:sdtPr>
        <w:sdtContent>
          <w:tr>
            <w:trPr>
              <w:cantSplit w:val="0"/>
              <w:trHeight w:val="880" w:hRule="atLeast"/>
              <w:tblHeader w:val="0"/>
              <w:ins w:author="Angelo Michele GARGANTINI" w:id="54" w:date="2022-12-23T10:46:47Z"/>
            </w:trPr>
            <w:tc>
              <w:tcPr>
                <w:tcBorders>
                  <w:top w:color="000000" w:space="0" w:sz="4" w:val="single"/>
                  <w:left w:color="000000" w:space="0" w:sz="4" w:val="single"/>
                  <w:bottom w:color="000000" w:space="0" w:sz="4" w:val="single"/>
                  <w:right w:color="000000" w:space="0" w:sz="4" w:val="single"/>
                </w:tcBorders>
                <w:vAlign w:val="center"/>
              </w:tcPr>
              <w:sdt>
                <w:sdtPr>
                  <w:tag w:val="goog_rdk_201"/>
                </w:sdtPr>
                <w:sdtContent>
                  <w:p w:rsidR="00000000" w:rsidDel="00000000" w:rsidP="00000000" w:rsidRDefault="00000000" w:rsidRPr="00000000" w14:paraId="000000A7">
                    <w:pPr>
                      <w:spacing w:after="0" w:line="259" w:lineRule="auto"/>
                      <w:ind w:left="0" w:firstLine="0"/>
                      <w:rPr>
                        <w:ins w:author="Angelo Michele GARGANTINI" w:id="54" w:date="2022-12-23T10:46:47Z"/>
                      </w:rPr>
                    </w:pPr>
                    <w:sdt>
                      <w:sdtPr>
                        <w:tag w:val="goog_rdk_198"/>
                      </w:sdtPr>
                      <w:sdtContent>
                        <w:ins w:author="Patrizio Pelliccione" w:id="55" w:date="2022-12-23T10:58:40Z">
                          <w:r w:rsidDel="00000000" w:rsidR="00000000" w:rsidRPr="00000000">
                            <w:rPr>
                              <w:rtl w:val="0"/>
                            </w:rPr>
                            <w:t xml:space="preserve">7</w:t>
                          </w:r>
                        </w:ins>
                      </w:sdtContent>
                    </w:sdt>
                    <w:sdt>
                      <w:sdtPr>
                        <w:tag w:val="goog_rdk_199"/>
                      </w:sdtPr>
                      <w:sdtContent>
                        <w:ins w:author="Angelo Michele GARGANTINI" w:id="54" w:date="2022-12-23T10:46:47Z">
                          <w:sdt>
                            <w:sdtPr>
                              <w:tag w:val="goog_rdk_200"/>
                            </w:sdtPr>
                            <w:sdtContent>
                              <w:del w:author="Patrizio Pelliccione" w:id="55" w:date="2022-12-23T10:58:40Z">
                                <w:r w:rsidDel="00000000" w:rsidR="00000000" w:rsidRPr="00000000">
                                  <w:rPr>
                                    <w:rtl w:val="0"/>
                                  </w:rPr>
                                  <w:delText xml:space="preserve">8</w:delText>
                                </w:r>
                              </w:del>
                            </w:sdtContent>
                          </w:sdt>
                          <w:r w:rsidDel="00000000" w:rsidR="00000000" w:rsidRPr="00000000">
                            <w:rPr>
                              <w:rtl w:val="0"/>
                            </w:rPr>
                          </w:r>
                        </w:ins>
                      </w:sdtContent>
                    </w:sdt>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203"/>
                </w:sdtPr>
                <w:sdtContent>
                  <w:p w:rsidR="00000000" w:rsidDel="00000000" w:rsidP="00000000" w:rsidRDefault="00000000" w:rsidRPr="00000000" w14:paraId="000000A8">
                    <w:pPr>
                      <w:spacing w:after="242" w:line="250" w:lineRule="auto"/>
                      <w:ind w:left="0" w:right="7" w:firstLine="0"/>
                      <w:rPr>
                        <w:ins w:author="Angelo Michele GARGANTINI" w:id="54" w:date="2022-12-23T10:46:47Z"/>
                      </w:rPr>
                    </w:pPr>
                    <w:sdt>
                      <w:sdtPr>
                        <w:tag w:val="goog_rdk_202"/>
                      </w:sdtPr>
                      <w:sdtContent>
                        <w:ins w:author="Angelo Michele GARGANTINI" w:id="54" w:date="2022-12-23T10:46:47Z">
                          <w:r w:rsidDel="00000000" w:rsidR="00000000" w:rsidRPr="00000000">
                            <w:rPr>
                              <w:rtl w:val="0"/>
                            </w:rPr>
                            <w:t xml:space="preserve">Prescriptive</w:t>
                          </w:r>
                          <w:r w:rsidDel="00000000" w:rsidR="00000000" w:rsidRPr="00000000">
                            <w:rPr>
                              <w:rtl w:val="0"/>
                            </w:rPr>
                            <w:t xml:space="preserve"> dependability </w:t>
                          </w:r>
                          <w:r w:rsidDel="00000000" w:rsidR="00000000" w:rsidRPr="00000000">
                            <w:rPr>
                              <w:rtl w:val="0"/>
                            </w:rPr>
                          </w:r>
                        </w:ins>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207"/>
                </w:sdtPr>
                <w:sdtContent>
                  <w:p w:rsidR="00000000" w:rsidDel="00000000" w:rsidP="00000000" w:rsidRDefault="00000000" w:rsidRPr="00000000" w14:paraId="000000A9">
                    <w:pPr>
                      <w:spacing w:after="0" w:line="259" w:lineRule="auto"/>
                      <w:ind w:left="0" w:firstLine="0"/>
                      <w:rPr>
                        <w:ins w:author="Angelo Michele GARGANTINI" w:id="54" w:date="2022-12-23T10:46:47Z"/>
                        <w:highlight w:val="red"/>
                      </w:rPr>
                    </w:pPr>
                    <w:sdt>
                      <w:sdtPr>
                        <w:tag w:val="goog_rdk_204"/>
                      </w:sdtPr>
                      <w:sdtContent>
                        <w:ins w:author="Angelo Michele GARGANTINI" w:id="54" w:date="2022-12-23T10:46:47Z">
                          <w:r w:rsidDel="00000000" w:rsidR="00000000" w:rsidRPr="00000000">
                            <w:rPr>
                              <w:rtl w:val="0"/>
                            </w:rPr>
                            <w:t xml:space="preserve">The system is able to make a </w:t>
                          </w:r>
                          <w:r w:rsidDel="00000000" w:rsidR="00000000" w:rsidRPr="00000000">
                            <w:rPr>
                              <w:rtl w:val="0"/>
                            </w:rPr>
                            <w:t xml:space="preserve">more advanced use of predictive analysis that forecast</w:t>
                          </w:r>
                        </w:ins>
                      </w:sdtContent>
                    </w:sdt>
                    <w:sdt>
                      <w:sdtPr>
                        <w:tag w:val="goog_rdk_205"/>
                      </w:sdtPr>
                      <w:sdtContent>
                        <w:ins w:author="Andrea BOMBARDA" w:id="56" w:date="2023-01-20T10:13:57Z">
                          <w:r w:rsidDel="00000000" w:rsidR="00000000" w:rsidRPr="00000000">
                            <w:rPr>
                              <w:rtl w:val="0"/>
                            </w:rPr>
                            <w:t xml:space="preserve">s</w:t>
                          </w:r>
                        </w:ins>
                      </w:sdtContent>
                    </w:sdt>
                    <w:sdt>
                      <w:sdtPr>
                        <w:tag w:val="goog_rdk_206"/>
                      </w:sdtPr>
                      <w:sdtContent>
                        <w:ins w:author="Angelo Michele GARGANTINI" w:id="54" w:date="2022-12-23T10:46:47Z">
                          <w:r w:rsidDel="00000000" w:rsidR="00000000" w:rsidRPr="00000000">
                            <w:rPr>
                              <w:rtl w:val="0"/>
                            </w:rPr>
                            <w:t xml:space="preserve"> system dependability in the future. Prescriptive dependability analysis goes beyond simply predicting options in the predictive model. It actually </w:t>
                          </w:r>
                          <w:r w:rsidDel="00000000" w:rsidR="00000000" w:rsidRPr="00000000">
                            <w:rPr>
                              <w:rtl w:val="0"/>
                            </w:rPr>
                            <w:t xml:space="preserve">evaluates</w:t>
                          </w:r>
                          <w:r w:rsidDel="00000000" w:rsidR="00000000" w:rsidRPr="00000000">
                            <w:rPr>
                              <w:rtl w:val="0"/>
                            </w:rPr>
                            <w:t xml:space="preserve"> a range of prescribed actions and the potential outcomes of each action, and it is able to choose the best actions that </w:t>
                          </w:r>
                          <w:r w:rsidDel="00000000" w:rsidR="00000000" w:rsidRPr="00000000">
                            <w:rPr>
                              <w:rtl w:val="0"/>
                            </w:rPr>
                            <w:t xml:space="preserve">guarantee</w:t>
                          </w:r>
                          <w:r w:rsidDel="00000000" w:rsidR="00000000" w:rsidRPr="00000000">
                            <w:rPr>
                              <w:rtl w:val="0"/>
                            </w:rPr>
                            <w:t xml:space="preserve"> the highest dependability and mitigate future risks and take into account the potential outcomes of each decision option</w:t>
                          </w:r>
                          <w:r w:rsidDel="00000000" w:rsidR="00000000" w:rsidRPr="00000000">
                            <w:rPr>
                              <w:rtl w:val="0"/>
                            </w:rPr>
                            <w:t xml:space="preserve">.</w:t>
                          </w:r>
                          <w:r w:rsidDel="00000000" w:rsidR="00000000" w:rsidRPr="00000000">
                            <w:rPr>
                              <w:rtl w:val="0"/>
                            </w:rPr>
                          </w:r>
                        </w:ins>
                      </w:sdtContent>
                    </w:sdt>
                  </w:p>
                </w:sdtContent>
              </w:sdt>
            </w:tc>
          </w:tr>
        </w:sdtContent>
      </w:sdt>
    </w:tbl>
    <w:p w:rsidR="00000000" w:rsidDel="00000000" w:rsidP="00000000" w:rsidRDefault="00000000" w:rsidRPr="00000000" w14:paraId="000000AA">
      <w:pPr>
        <w:spacing w:after="308" w:line="259" w:lineRule="auto"/>
        <w:ind w:left="0" w:firstLine="0"/>
        <w:rPr/>
      </w:pPr>
      <w:r w:rsidDel="00000000" w:rsidR="00000000" w:rsidRPr="00000000">
        <w:rPr>
          <w:rtl w:val="0"/>
        </w:rPr>
      </w:r>
    </w:p>
    <w:p w:rsidR="00000000" w:rsidDel="00000000" w:rsidP="00000000" w:rsidRDefault="00000000" w:rsidRPr="00000000" w14:paraId="000000AB">
      <w:pPr>
        <w:spacing w:after="308" w:line="259" w:lineRule="auto"/>
        <w:ind w:left="0" w:firstLine="0"/>
        <w:rPr/>
      </w:pPr>
      <w:r w:rsidDel="00000000" w:rsidR="00000000" w:rsidRPr="00000000">
        <w:rPr>
          <w:rtl w:val="0"/>
        </w:rPr>
      </w:r>
    </w:p>
    <w:p w:rsidR="00000000" w:rsidDel="00000000" w:rsidP="00000000" w:rsidRDefault="00000000" w:rsidRPr="00000000" w14:paraId="000000AC">
      <w:pPr>
        <w:numPr>
          <w:ilvl w:val="0"/>
          <w:numId w:val="4"/>
        </w:numPr>
        <w:ind w:left="720" w:right="7" w:hanging="360"/>
        <w:rPr>
          <w:shd w:fill="f4cccc" w:val="clear"/>
        </w:rPr>
      </w:pPr>
      <w:r w:rsidDel="00000000" w:rsidR="00000000" w:rsidRPr="00000000">
        <w:rPr>
          <w:shd w:fill="f4cccc" w:val="clear"/>
          <w:rtl w:val="0"/>
        </w:rPr>
        <w:t xml:space="preserve">Author: Silvia</w:t>
      </w:r>
    </w:p>
    <w:p w:rsidR="00000000" w:rsidDel="00000000" w:rsidP="00000000" w:rsidRDefault="00000000" w:rsidRPr="00000000" w14:paraId="000000AD">
      <w:pPr>
        <w:spacing w:after="0" w:line="360" w:lineRule="auto"/>
        <w:ind w:left="720" w:right="7" w:firstLine="0"/>
        <w:rPr/>
      </w:pPr>
      <w:r w:rsidDel="00000000" w:rsidR="00000000" w:rsidRPr="00000000">
        <w:rPr>
          <w:b w:val="1"/>
          <w:rtl w:val="0"/>
        </w:rPr>
        <w:t xml:space="preserve">PEMS</w:t>
      </w:r>
      <w:r w:rsidDel="00000000" w:rsidR="00000000" w:rsidRPr="00000000">
        <w:rPr>
          <w:rtl w:val="0"/>
        </w:rPr>
        <w:t xml:space="preserve">: Pillbox, Insulin pump</w:t>
      </w:r>
    </w:p>
    <w:p w:rsidR="00000000" w:rsidDel="00000000" w:rsidP="00000000" w:rsidRDefault="00000000" w:rsidRPr="00000000" w14:paraId="000000AE">
      <w:pPr>
        <w:spacing w:after="0" w:line="360" w:lineRule="auto"/>
        <w:ind w:left="720" w:right="7" w:firstLine="0"/>
        <w:rPr/>
      </w:pPr>
      <w:r w:rsidDel="00000000" w:rsidR="00000000" w:rsidRPr="00000000">
        <w:rPr>
          <w:b w:val="1"/>
          <w:rtl w:val="0"/>
        </w:rPr>
        <w:t xml:space="preserve">Motivation</w:t>
      </w:r>
      <w:r w:rsidDel="00000000" w:rsidR="00000000" w:rsidRPr="00000000">
        <w:rPr>
          <w:rtl w:val="0"/>
        </w:rPr>
        <w:t xml:space="preserve">: prescriptive dependability missed</w:t>
      </w:r>
    </w:p>
    <w:p w:rsidR="00000000" w:rsidDel="00000000" w:rsidP="00000000" w:rsidRDefault="00000000" w:rsidRPr="00000000" w14:paraId="000000AF">
      <w:pPr>
        <w:spacing w:after="0" w:line="360" w:lineRule="auto"/>
        <w:ind w:left="720" w:right="7" w:firstLine="0"/>
        <w:rPr/>
      </w:pPr>
      <w:r w:rsidDel="00000000" w:rsidR="00000000" w:rsidRPr="00000000">
        <w:rPr>
          <w:b w:val="1"/>
          <w:rtl w:val="0"/>
        </w:rPr>
        <w:t xml:space="preserve">Proposal</w:t>
      </w:r>
      <w:r w:rsidDel="00000000" w:rsidR="00000000" w:rsidRPr="00000000">
        <w:rPr>
          <w:rtl w:val="0"/>
        </w:rPr>
        <w:t xml:space="preserve">: Add new level (level 8): prescriptive dependability (</w:t>
      </w:r>
      <w:hyperlink r:id="rId10">
        <w:r w:rsidDel="00000000" w:rsidR="00000000" w:rsidRPr="00000000">
          <w:rPr>
            <w:color w:val="0563c1"/>
            <w:u w:val="single"/>
            <w:rtl w:val="0"/>
          </w:rPr>
          <w:t xml:space="preserve">https://insightsoftware.com/blog/comparing-descriptive-predictive-prescriptive-and-diagnostic-analytics/</w:t>
        </w:r>
      </w:hyperlink>
      <w:r w:rsidDel="00000000" w:rsidR="00000000" w:rsidRPr="00000000">
        <w:rPr>
          <w:rtl w:val="0"/>
        </w:rPr>
        <w:t xml:space="preserve">)</w:t>
      </w:r>
    </w:p>
    <w:p w:rsidR="00000000" w:rsidDel="00000000" w:rsidP="00000000" w:rsidRDefault="00000000" w:rsidRPr="00000000" w14:paraId="000000B0">
      <w:pPr>
        <w:spacing w:after="0" w:line="360" w:lineRule="auto"/>
        <w:ind w:left="720" w:right="7" w:firstLine="0"/>
        <w:rPr/>
      </w:pPr>
      <w:r w:rsidDel="00000000" w:rsidR="00000000" w:rsidRPr="00000000">
        <w:rPr>
          <w:b w:val="1"/>
          <w:rtl w:val="0"/>
        </w:rPr>
        <w:t xml:space="preserve">Status </w:t>
      </w:r>
      <w:r w:rsidDel="00000000" w:rsidR="00000000" w:rsidRPr="00000000">
        <w:rPr>
          <w:rtl w:val="0"/>
        </w:rPr>
        <w:t xml:space="preserve">DONE</w:t>
      </w:r>
    </w:p>
    <w:p w:rsidR="00000000" w:rsidDel="00000000" w:rsidP="00000000" w:rsidRDefault="00000000" w:rsidRPr="00000000" w14:paraId="000000B1">
      <w:pPr>
        <w:ind w:left="720" w:right="7" w:firstLine="0"/>
        <w:rPr/>
      </w:pPr>
      <w:r w:rsidDel="00000000" w:rsidR="00000000" w:rsidRPr="00000000">
        <w:rPr>
          <w:rtl w:val="0"/>
        </w:rPr>
      </w:r>
    </w:p>
    <w:p w:rsidR="00000000" w:rsidDel="00000000" w:rsidP="00000000" w:rsidRDefault="00000000" w:rsidRPr="00000000" w14:paraId="000000B2">
      <w:pPr>
        <w:numPr>
          <w:ilvl w:val="0"/>
          <w:numId w:val="4"/>
        </w:numPr>
        <w:ind w:left="720" w:right="7" w:hanging="360"/>
        <w:rPr>
          <w:shd w:fill="fce5cd" w:val="clear"/>
        </w:rPr>
      </w:pPr>
      <w:r w:rsidDel="00000000" w:rsidR="00000000" w:rsidRPr="00000000">
        <w:rPr>
          <w:shd w:fill="fce5cd" w:val="clear"/>
          <w:rtl w:val="0"/>
        </w:rPr>
        <w:t xml:space="preserve">Author: GSSI</w:t>
      </w:r>
    </w:p>
    <w:p w:rsidR="00000000" w:rsidDel="00000000" w:rsidP="00000000" w:rsidRDefault="00000000" w:rsidRPr="00000000" w14:paraId="000000B3">
      <w:pPr>
        <w:ind w:left="720" w:right="7" w:firstLine="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0B4">
      <w:pPr>
        <w:ind w:left="720" w:right="7" w:firstLine="0"/>
        <w:rPr/>
      </w:pPr>
      <w:r w:rsidDel="00000000" w:rsidR="00000000" w:rsidRPr="00000000">
        <w:rPr>
          <w:b w:val="1"/>
          <w:rtl w:val="0"/>
        </w:rPr>
        <w:t xml:space="preserve">Motivation</w:t>
      </w:r>
      <w:r w:rsidDel="00000000" w:rsidR="00000000" w:rsidRPr="00000000">
        <w:rPr>
          <w:rtl w:val="0"/>
        </w:rPr>
        <w:t xml:space="preserve">: </w:t>
      </w:r>
      <w:r w:rsidDel="00000000" w:rsidR="00000000" w:rsidRPr="00000000">
        <w:rPr>
          <w:highlight w:val="white"/>
          <w:rtl w:val="0"/>
        </w:rPr>
        <w:t xml:space="preserve">does it make sense level 0 for PEMS? It is not clear why we need this for completeness.</w:t>
      </w:r>
      <w:r w:rsidDel="00000000" w:rsidR="00000000" w:rsidRPr="00000000">
        <w:rPr>
          <w:rtl w:val="0"/>
        </w:rPr>
      </w:r>
    </w:p>
    <w:p w:rsidR="00000000" w:rsidDel="00000000" w:rsidP="00000000" w:rsidRDefault="00000000" w:rsidRPr="00000000" w14:paraId="000000B5">
      <w:pPr>
        <w:ind w:left="720" w:right="7" w:firstLine="0"/>
        <w:rPr/>
      </w:pPr>
      <w:r w:rsidDel="00000000" w:rsidR="00000000" w:rsidRPr="00000000">
        <w:rPr>
          <w:b w:val="1"/>
          <w:rtl w:val="0"/>
        </w:rPr>
        <w:t xml:space="preserve">Proposal</w:t>
      </w:r>
      <w:r w:rsidDel="00000000" w:rsidR="00000000" w:rsidRPr="00000000">
        <w:rPr>
          <w:rtl w:val="0"/>
        </w:rPr>
        <w:t xml:space="preserve">: Remove level 0 of dependability</w:t>
      </w:r>
    </w:p>
    <w:p w:rsidR="00000000" w:rsidDel="00000000" w:rsidP="00000000" w:rsidRDefault="00000000" w:rsidRPr="00000000" w14:paraId="000000B6">
      <w:pPr>
        <w:ind w:left="720" w:right="7" w:firstLine="0"/>
        <w:rPr/>
      </w:pPr>
      <w:r w:rsidDel="00000000" w:rsidR="00000000" w:rsidRPr="00000000">
        <w:rPr>
          <w:b w:val="1"/>
          <w:rtl w:val="0"/>
        </w:rPr>
        <w:t xml:space="preserve">Status</w:t>
      </w:r>
      <w:r w:rsidDel="00000000" w:rsidR="00000000" w:rsidRPr="00000000">
        <w:rPr>
          <w:rtl w:val="0"/>
        </w:rPr>
        <w:t xml:space="preserve">: DONE</w:t>
      </w:r>
    </w:p>
    <w:p w:rsidR="00000000" w:rsidDel="00000000" w:rsidP="00000000" w:rsidRDefault="00000000" w:rsidRPr="00000000" w14:paraId="000000B7">
      <w:pPr>
        <w:pStyle w:val="Heading1"/>
        <w:rPr/>
      </w:pPr>
      <w:r w:rsidDel="00000000" w:rsidR="00000000" w:rsidRPr="00000000">
        <w:rPr>
          <w:rtl w:val="0"/>
        </w:rPr>
      </w:r>
    </w:p>
    <w:p w:rsidR="00000000" w:rsidDel="00000000" w:rsidP="00000000" w:rsidRDefault="00000000" w:rsidRPr="00000000" w14:paraId="000000B8">
      <w:pPr>
        <w:pStyle w:val="Heading1"/>
        <w:rPr/>
      </w:pPr>
      <w:r w:rsidDel="00000000" w:rsidR="00000000" w:rsidRPr="00000000">
        <w:rPr>
          <w:rtl w:val="0"/>
        </w:rPr>
        <w:t xml:space="preserve">Autonomy</w:t>
      </w:r>
    </w:p>
    <w:p w:rsidR="00000000" w:rsidDel="00000000" w:rsidP="00000000" w:rsidRDefault="00000000" w:rsidRPr="00000000" w14:paraId="000000B9">
      <w:pPr>
        <w:ind w:left="-5" w:right="7" w:firstLine="0"/>
        <w:rPr/>
      </w:pPr>
      <w:r w:rsidDel="00000000" w:rsidR="00000000" w:rsidRPr="00000000">
        <w:rPr>
          <w:rtl w:val="0"/>
        </w:rPr>
        <w:t xml:space="preserve">The ability of the system to act autonomously. Nearly all systems have a degree of autonomy. It ranges from a simple autonomous task (e.g., when it reacts to sensor</w:t>
      </w:r>
      <w:sdt>
        <w:sdtPr>
          <w:tag w:val="goog_rdk_208"/>
        </w:sdtPr>
        <w:sdtContent>
          <w:del w:author="Martina De Sanctis" w:id="57" w:date="2022-12-13T10:28:04Z">
            <w:r w:rsidDel="00000000" w:rsidR="00000000" w:rsidRPr="00000000">
              <w:rPr>
                <w:rtl w:val="0"/>
              </w:rPr>
              <w:delText xml:space="preserve">s</w:delText>
            </w:r>
          </w:del>
        </w:sdtContent>
      </w:sdt>
      <w:r w:rsidDel="00000000" w:rsidR="00000000" w:rsidRPr="00000000">
        <w:rPr>
          <w:rtl w:val="0"/>
        </w:rPr>
        <w:t xml:space="preserve"> reading) to the ability to be self-sufficient in a complex environment.</w:t>
      </w:r>
    </w:p>
    <w:tbl>
      <w:tblPr>
        <w:tblStyle w:val="Table5"/>
        <w:tblW w:w="15150.0" w:type="dxa"/>
        <w:jc w:val="left"/>
        <w:tblInd w:w="5.0" w:type="dxa"/>
        <w:tblLayout w:type="fixed"/>
        <w:tblLook w:val="0400"/>
      </w:tblPr>
      <w:tblGrid>
        <w:gridCol w:w="600"/>
        <w:gridCol w:w="2344"/>
        <w:gridCol w:w="12206"/>
        <w:tblGridChange w:id="0">
          <w:tblGrid>
            <w:gridCol w:w="600"/>
            <w:gridCol w:w="2344"/>
            <w:gridCol w:w="1220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0" w:firstLine="0"/>
              <w:rPr/>
            </w:pPr>
            <w:sdt>
              <w:sdtPr>
                <w:tag w:val="goog_rdk_210"/>
              </w:sdtPr>
              <w:sdtContent>
                <w:del w:author="Patrizio Pelliccione" w:id="58" w:date="2022-12-23T10:57:44Z">
                  <w:r w:rsidDel="00000000" w:rsidR="00000000" w:rsidRPr="00000000">
                    <w:rPr>
                      <w:rtl w:val="0"/>
                    </w:rPr>
                    <w:delText xml:space="preserve">0</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59" w:lineRule="auto"/>
              <w:ind w:left="0" w:firstLine="0"/>
              <w:rPr/>
            </w:pPr>
            <w:sdt>
              <w:sdtPr>
                <w:tag w:val="goog_rdk_212"/>
              </w:sdtPr>
              <w:sdtContent>
                <w:del w:author="Patrizio Pelliccione" w:id="58" w:date="2022-12-23T10:57:44Z">
                  <w:r w:rsidDel="00000000" w:rsidR="00000000" w:rsidRPr="00000000">
                    <w:rPr>
                      <w:rtl w:val="0"/>
                    </w:rPr>
                    <w:delText xml:space="preserve">No autonomy</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left="0" w:firstLine="0"/>
              <w:rPr/>
            </w:pPr>
            <w:sdt>
              <w:sdtPr>
                <w:tag w:val="goog_rdk_214"/>
              </w:sdtPr>
              <w:sdtContent>
                <w:del w:author="Patrizio Pelliccione" w:id="58" w:date="2022-12-23T10:57:44Z">
                  <w:r w:rsidDel="00000000" w:rsidR="00000000" w:rsidRPr="00000000">
                    <w:rPr>
                      <w:rtl w:val="0"/>
                    </w:rPr>
                    <w:delText xml:space="preserve">All systems exhibit a degree of autonomy. This level remains for consistency with other abilities.</w:delText>
                  </w:r>
                </w:del>
              </w:sdtContent>
            </w:sdt>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after="0" w:line="259" w:lineRule="auto"/>
              <w:ind w:left="0" w:firstLine="0"/>
              <w:rPr/>
            </w:pPr>
            <w:sdt>
              <w:sdtPr>
                <w:tag w:val="goog_rdk_216"/>
              </w:sdtPr>
              <w:sdtContent>
                <w:ins w:author="Patrizio Pelliccione" w:id="59" w:date="2022-12-23T10:57:53Z">
                  <w:r w:rsidDel="00000000" w:rsidR="00000000" w:rsidRPr="00000000">
                    <w:rPr>
                      <w:rtl w:val="0"/>
                    </w:rPr>
                    <w:t xml:space="preserve">0</w:t>
                  </w:r>
                </w:ins>
              </w:sdtContent>
            </w:sdt>
            <w:sdt>
              <w:sdtPr>
                <w:tag w:val="goog_rdk_217"/>
              </w:sdtPr>
              <w:sdtContent>
                <w:del w:author="Patrizio Pelliccione" w:id="59" w:date="2022-12-23T10:57:53Z">
                  <w:r w:rsidDel="00000000" w:rsidR="00000000" w:rsidRPr="00000000">
                    <w:rPr>
                      <w:rtl w:val="0"/>
                    </w:rPr>
                    <w:delText xml:space="preserve">1</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after="0" w:line="259" w:lineRule="auto"/>
              <w:ind w:left="0" w:firstLine="0"/>
              <w:rPr/>
            </w:pPr>
            <w:r w:rsidDel="00000000" w:rsidR="00000000" w:rsidRPr="00000000">
              <w:rPr>
                <w:rtl w:val="0"/>
              </w:rPr>
              <w:t xml:space="preserve">Basic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0" w:right="40" w:firstLine="0"/>
              <w:rPr/>
            </w:pPr>
            <w:r w:rsidDel="00000000" w:rsidR="00000000" w:rsidRPr="00000000">
              <w:rPr>
                <w:rtl w:val="0"/>
              </w:rPr>
              <w:t xml:space="preserve">A system that executes a pre-defined sequence of actions that are unaffected by the environment and makes decisions based on its current state to proceed to the next action step.</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line="259" w:lineRule="auto"/>
              <w:ind w:left="0" w:firstLine="0"/>
              <w:rPr/>
            </w:pPr>
            <w:sdt>
              <w:sdtPr>
                <w:tag w:val="goog_rdk_219"/>
              </w:sdtPr>
              <w:sdtContent>
                <w:ins w:author="Patrizio Pelliccione" w:id="60" w:date="2022-12-23T10:57:56Z">
                  <w:r w:rsidDel="00000000" w:rsidR="00000000" w:rsidRPr="00000000">
                    <w:rPr>
                      <w:rtl w:val="0"/>
                    </w:rPr>
                    <w:t xml:space="preserve">1</w:t>
                  </w:r>
                </w:ins>
              </w:sdtContent>
            </w:sdt>
            <w:sdt>
              <w:sdtPr>
                <w:tag w:val="goog_rdk_220"/>
              </w:sdtPr>
              <w:sdtContent>
                <w:del w:author="Patrizio Pelliccione" w:id="60" w:date="2022-12-23T10:57:56Z">
                  <w:r w:rsidDel="00000000" w:rsidR="00000000" w:rsidRPr="00000000">
                    <w:rPr>
                      <w:rtl w:val="0"/>
                    </w:rPr>
                    <w:delText xml:space="preserve">2</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59" w:lineRule="auto"/>
              <w:ind w:left="0" w:firstLine="0"/>
              <w:rPr/>
            </w:pPr>
            <w:r w:rsidDel="00000000" w:rsidR="00000000" w:rsidRPr="00000000">
              <w:rPr>
                <w:rtl w:val="0"/>
              </w:rPr>
              <w:t xml:space="preserve">Basic decisional autonomy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0" w:line="259" w:lineRule="auto"/>
              <w:ind w:left="0" w:firstLine="0"/>
              <w:rPr/>
            </w:pPr>
            <w:r w:rsidDel="00000000" w:rsidR="00000000" w:rsidRPr="00000000">
              <w:rPr>
                <w:rtl w:val="0"/>
              </w:rPr>
              <w:t xml:space="preserve">The system makes decisions based on basic perceptions and user input and chooses its behavior from predefined alternatives.</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259" w:lineRule="auto"/>
              <w:ind w:left="0" w:firstLine="0"/>
              <w:rPr/>
            </w:pPr>
            <w:sdt>
              <w:sdtPr>
                <w:tag w:val="goog_rdk_222"/>
              </w:sdtPr>
              <w:sdtContent>
                <w:ins w:author="Patrizio Pelliccione" w:id="61" w:date="2022-12-23T10:57:56Z">
                  <w:r w:rsidDel="00000000" w:rsidR="00000000" w:rsidRPr="00000000">
                    <w:rPr>
                      <w:rtl w:val="0"/>
                    </w:rPr>
                    <w:t xml:space="preserve">2</w:t>
                  </w:r>
                </w:ins>
              </w:sdtContent>
            </w:sdt>
            <w:sdt>
              <w:sdtPr>
                <w:tag w:val="goog_rdk_223"/>
              </w:sdtPr>
              <w:sdtContent>
                <w:del w:author="Patrizio Pelliccione" w:id="61" w:date="2022-12-23T10:57:56Z">
                  <w:r w:rsidDel="00000000" w:rsidR="00000000" w:rsidRPr="00000000">
                    <w:rPr>
                      <w:rtl w:val="0"/>
                    </w:rPr>
                    <w:delText xml:space="preserve">3</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259" w:lineRule="auto"/>
              <w:ind w:left="0" w:firstLine="0"/>
              <w:rPr/>
            </w:pPr>
            <w:r w:rsidDel="00000000" w:rsidR="00000000" w:rsidRPr="00000000">
              <w:rPr>
                <w:rtl w:val="0"/>
              </w:rPr>
              <w:t xml:space="preserve">Continuous basic decisional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0" w:right="13" w:firstLine="0"/>
              <w:rPr/>
            </w:pPr>
            <w:r w:rsidDel="00000000" w:rsidR="00000000" w:rsidRPr="00000000">
              <w:rPr>
                <w:rtl w:val="0"/>
              </w:rPr>
              <w:t xml:space="preserve">The system alters the parameters of behavior in response to continuous input from perceptions or based on input control from a user interacting continuously with the system. The system may be able to override or ignore user input when certain criteria are encountered.</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line="259" w:lineRule="auto"/>
              <w:ind w:left="0" w:firstLine="0"/>
              <w:rPr/>
            </w:pPr>
            <w:sdt>
              <w:sdtPr>
                <w:tag w:val="goog_rdk_225"/>
              </w:sdtPr>
              <w:sdtContent>
                <w:ins w:author="Patrizio Pelliccione" w:id="62" w:date="2022-12-23T10:57:57Z">
                  <w:r w:rsidDel="00000000" w:rsidR="00000000" w:rsidRPr="00000000">
                    <w:rPr>
                      <w:rtl w:val="0"/>
                    </w:rPr>
                    <w:t xml:space="preserve">3</w:t>
                  </w:r>
                </w:ins>
              </w:sdtContent>
            </w:sdt>
            <w:sdt>
              <w:sdtPr>
                <w:tag w:val="goog_rdk_226"/>
              </w:sdtPr>
              <w:sdtContent>
                <w:del w:author="Patrizio Pelliccione" w:id="62" w:date="2022-12-23T10:57:57Z">
                  <w:r w:rsidDel="00000000" w:rsidR="00000000" w:rsidRPr="00000000">
                    <w:rPr>
                      <w:rtl w:val="0"/>
                    </w:rPr>
                    <w:delText xml:space="preserve">4</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0" w:firstLine="0"/>
              <w:rPr/>
            </w:pPr>
            <w:r w:rsidDel="00000000" w:rsidR="00000000" w:rsidRPr="00000000">
              <w:rPr>
                <w:rtl w:val="0"/>
              </w:rPr>
              <w:t xml:space="preserve">Simple autonomy without environment model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259" w:lineRule="auto"/>
              <w:ind w:left="0" w:firstLine="0"/>
              <w:rPr/>
            </w:pPr>
            <w:r w:rsidDel="00000000" w:rsidR="00000000" w:rsidRPr="00000000">
              <w:rPr>
                <w:rtl w:val="0"/>
              </w:rPr>
              <w:t xml:space="preserve">The system uses perception to make moment-to-moment decisions about the </w:t>
            </w:r>
            <w:r w:rsidDel="00000000" w:rsidR="00000000" w:rsidRPr="00000000">
              <w:rPr>
                <w:rtl w:val="0"/>
              </w:rPr>
              <w:t xml:space="preserve">environment </w:t>
            </w:r>
            <w:r w:rsidDel="00000000" w:rsidR="00000000" w:rsidRPr="00000000">
              <w:rPr>
                <w:rtl w:val="0"/>
              </w:rPr>
              <w:t xml:space="preserve">and so controls interaction with the environment in order to achieve a predefined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after="0" w:line="259" w:lineRule="auto"/>
              <w:ind w:left="0" w:firstLine="0"/>
              <w:rPr/>
            </w:pPr>
            <w:sdt>
              <w:sdtPr>
                <w:tag w:val="goog_rdk_228"/>
              </w:sdtPr>
              <w:sdtContent>
                <w:ins w:author="Patrizio Pelliccione" w:id="63" w:date="2022-12-23T10:57:59Z">
                  <w:r w:rsidDel="00000000" w:rsidR="00000000" w:rsidRPr="00000000">
                    <w:rPr>
                      <w:rtl w:val="0"/>
                    </w:rPr>
                    <w:t xml:space="preserve">4</w:t>
                  </w:r>
                </w:ins>
              </w:sdtContent>
            </w:sdt>
            <w:sdt>
              <w:sdtPr>
                <w:tag w:val="goog_rdk_229"/>
              </w:sdtPr>
              <w:sdtContent>
                <w:del w:author="Patrizio Pelliccione" w:id="63" w:date="2022-12-23T10:57:59Z">
                  <w:r w:rsidDel="00000000" w:rsidR="00000000" w:rsidRPr="00000000">
                    <w:rPr>
                      <w:rtl w:val="0"/>
                    </w:rPr>
                    <w:delText xml:space="preserve">5</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0" w:firstLine="0"/>
              <w:rPr/>
            </w:pPr>
            <w:r w:rsidDel="00000000" w:rsidR="00000000" w:rsidRPr="00000000">
              <w:rPr>
                <w:rtl w:val="0"/>
              </w:rPr>
              <w:t xml:space="preserve">Simple autonomy with environment 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59" w:lineRule="auto"/>
              <w:ind w:left="0" w:firstLine="0"/>
              <w:rPr/>
            </w:pPr>
            <w:r w:rsidDel="00000000" w:rsidR="00000000" w:rsidRPr="00000000">
              <w:rPr>
                <w:rtl w:val="0"/>
              </w:rPr>
              <w:t xml:space="preserve">The system uses perception to make moment-to-moment decisions about the environment and controls interaction with the environment to achieve a predefined task. The decisions made take into account an internal model of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259" w:lineRule="auto"/>
              <w:ind w:left="0" w:firstLine="0"/>
              <w:rPr/>
            </w:pPr>
            <w:sdt>
              <w:sdtPr>
                <w:tag w:val="goog_rdk_231"/>
              </w:sdtPr>
              <w:sdtContent>
                <w:ins w:author="Patrizio Pelliccione" w:id="64" w:date="2022-12-23T10:58:00Z">
                  <w:r w:rsidDel="00000000" w:rsidR="00000000" w:rsidRPr="00000000">
                    <w:rPr>
                      <w:rtl w:val="0"/>
                    </w:rPr>
                    <w:t xml:space="preserve">5</w:t>
                  </w:r>
                </w:ins>
              </w:sdtContent>
            </w:sdt>
            <w:sdt>
              <w:sdtPr>
                <w:tag w:val="goog_rdk_232"/>
              </w:sdtPr>
              <w:sdtContent>
                <w:del w:author="Patrizio Pelliccione" w:id="64" w:date="2022-12-23T10:58:00Z">
                  <w:r w:rsidDel="00000000" w:rsidR="00000000" w:rsidRPr="00000000">
                    <w:rPr>
                      <w:rtl w:val="0"/>
                    </w:rPr>
                    <w:delText xml:space="preserve">6</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259" w:lineRule="auto"/>
              <w:ind w:left="0" w:firstLine="0"/>
              <w:rPr/>
            </w:pPr>
            <w:r w:rsidDel="00000000" w:rsidR="00000000" w:rsidRPr="00000000">
              <w:rPr>
                <w:rtl w:val="0"/>
              </w:rPr>
              <w:t xml:space="preserve">Task </w:t>
            </w:r>
            <w:r w:rsidDel="00000000" w:rsidR="00000000" w:rsidRPr="00000000">
              <w:rPr>
                <w:rtl w:val="0"/>
              </w:rPr>
              <w:t xml:space="preserve">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59" w:lineRule="auto"/>
              <w:ind w:left="0" w:firstLine="0"/>
              <w:rPr/>
            </w:pPr>
            <w:r w:rsidDel="00000000" w:rsidR="00000000" w:rsidRPr="00000000">
              <w:rPr>
                <w:rtl w:val="0"/>
              </w:rPr>
              <w:t xml:space="preserve">The system utilizes its perception of the environment to sequence different sub-tasks to achieve a higher-level task or mission. The events that cause behavioral changes are external and often unpredictable.</w:t>
            </w:r>
          </w:p>
        </w:tc>
      </w:tr>
      <w:tr>
        <w:trPr>
          <w:cantSplit w:val="0"/>
          <w:trHeight w:val="7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0" w:line="259" w:lineRule="auto"/>
              <w:ind w:left="0" w:firstLine="0"/>
              <w:rPr/>
            </w:pPr>
            <w:sdt>
              <w:sdtPr>
                <w:tag w:val="goog_rdk_234"/>
              </w:sdtPr>
              <w:sdtContent>
                <w:ins w:author="Patrizio Pelliccione" w:id="65" w:date="2022-12-23T10:58:01Z">
                  <w:r w:rsidDel="00000000" w:rsidR="00000000" w:rsidRPr="00000000">
                    <w:rPr>
                      <w:rtl w:val="0"/>
                    </w:rPr>
                    <w:t xml:space="preserve">6</w:t>
                  </w:r>
                </w:ins>
              </w:sdtContent>
            </w:sdt>
            <w:sdt>
              <w:sdtPr>
                <w:tag w:val="goog_rdk_235"/>
              </w:sdtPr>
              <w:sdtContent>
                <w:del w:author="Patrizio Pelliccione" w:id="65" w:date="2022-12-23T10:58:01Z">
                  <w:r w:rsidDel="00000000" w:rsidR="00000000" w:rsidRPr="00000000">
                    <w:rPr>
                      <w:rtl w:val="0"/>
                    </w:rPr>
                    <w:delText xml:space="preserve">7</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59" w:lineRule="auto"/>
              <w:ind w:left="0" w:firstLine="0"/>
              <w:rPr/>
            </w:pPr>
            <w:r w:rsidDel="00000000" w:rsidR="00000000" w:rsidRPr="00000000">
              <w:rPr>
                <w:rtl w:val="0"/>
              </w:rPr>
              <w:t xml:space="preserve">Constrained task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59" w:lineRule="auto"/>
              <w:ind w:left="0" w:right="6" w:firstLine="0"/>
              <w:rPr/>
            </w:pPr>
            <w:r w:rsidDel="00000000" w:rsidR="00000000" w:rsidRPr="00000000">
              <w:rPr>
                <w:rtl w:val="0"/>
              </w:rPr>
              <w:t xml:space="preserve">The system adapts its behavior to accommodate task constraints. These might be negative impacts in terms of failed sensors, or the need to optimize power utilization or other physical resources the process depends on, (water, chemical agents, etc). Alternatively, these might be constraints imposed by sensing ability, the </w:t>
            </w:r>
            <w:sdt>
              <w:sdtPr>
                <w:tag w:val="goog_rdk_236"/>
              </w:sdtPr>
              <w:sdtContent>
                <w:ins w:author="Angelo Michele GARGANTINI" w:id="66" w:date="2022-12-15T10:51:09Z">
                  <w:r w:rsidDel="00000000" w:rsidR="00000000" w:rsidRPr="00000000">
                    <w:rPr>
                      <w:rtl w:val="0"/>
                    </w:rPr>
                    <w:t xml:space="preserve">physical </w:t>
                  </w:r>
                </w:ins>
              </w:sdtContent>
            </w:sdt>
            <w:r w:rsidDel="00000000" w:rsidR="00000000" w:rsidRPr="00000000">
              <w:rPr>
                <w:rtl w:val="0"/>
              </w:rPr>
              <w:t xml:space="preserve">environment, or the </w:t>
            </w:r>
            <w:sdt>
              <w:sdtPr>
                <w:tag w:val="goog_rdk_237"/>
              </w:sdtPr>
              <w:sdtContent>
                <w:ins w:author="Angelo Michele GARGANTINI" w:id="67" w:date="2022-12-15T10:51:15Z">
                  <w:r w:rsidDel="00000000" w:rsidR="00000000" w:rsidRPr="00000000">
                    <w:rPr>
                      <w:rtl w:val="0"/>
                    </w:rPr>
                    <w:t xml:space="preserve">human environment</w:t>
                  </w:r>
                </w:ins>
              </w:sdtContent>
            </w:sdt>
            <w:sdt>
              <w:sdtPr>
                <w:tag w:val="goog_rdk_238"/>
              </w:sdtPr>
              <w:sdtContent>
                <w:del w:author="Angelo Michele GARGANTINI" w:id="67" w:date="2022-12-15T10:51:15Z">
                  <w:r w:rsidDel="00000000" w:rsidR="00000000" w:rsidRPr="00000000">
                    <w:rPr>
                      <w:rtl w:val="0"/>
                    </w:rPr>
                    <w:delText xml:space="preserve">user</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line="259" w:lineRule="auto"/>
              <w:ind w:left="0" w:firstLine="0"/>
              <w:rPr/>
            </w:pPr>
            <w:sdt>
              <w:sdtPr>
                <w:tag w:val="goog_rdk_240"/>
              </w:sdtPr>
              <w:sdtContent>
                <w:ins w:author="Patrizio Pelliccione" w:id="68" w:date="2022-12-23T10:58:02Z">
                  <w:r w:rsidDel="00000000" w:rsidR="00000000" w:rsidRPr="00000000">
                    <w:rPr>
                      <w:rtl w:val="0"/>
                    </w:rPr>
                    <w:t xml:space="preserve">7</w:t>
                  </w:r>
                </w:ins>
              </w:sdtContent>
            </w:sdt>
            <w:sdt>
              <w:sdtPr>
                <w:tag w:val="goog_rdk_241"/>
              </w:sdtPr>
              <w:sdtContent>
                <w:del w:author="Patrizio Pelliccione" w:id="68" w:date="2022-12-23T10:58:02Z">
                  <w:r w:rsidDel="00000000" w:rsidR="00000000" w:rsidRPr="00000000">
                    <w:rPr>
                      <w:rtl w:val="0"/>
                    </w:rPr>
                    <w:delText xml:space="preserve">8</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59" w:lineRule="auto"/>
              <w:ind w:left="0" w:firstLine="0"/>
              <w:rPr/>
            </w:pPr>
            <w:r w:rsidDel="00000000" w:rsidR="00000000" w:rsidRPr="00000000">
              <w:rPr>
                <w:rtl w:val="0"/>
              </w:rPr>
              <w:t xml:space="preserve">Multiple task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59" w:lineRule="auto"/>
              <w:ind w:left="0" w:firstLine="0"/>
              <w:rPr/>
            </w:pPr>
            <w:r w:rsidDel="00000000" w:rsidR="00000000" w:rsidRPr="00000000">
              <w:rPr>
                <w:rtl w:val="0"/>
              </w:rPr>
              <w:t xml:space="preserve">The system chooses between multiple high-level tasks and can alter its strategy as it gathers new knowledge about the environment. The system will also take into account resource limitations and attempts to overcome them.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line="259" w:lineRule="auto"/>
              <w:ind w:left="0" w:firstLine="0"/>
              <w:rPr/>
            </w:pPr>
            <w:sdt>
              <w:sdtPr>
                <w:tag w:val="goog_rdk_243"/>
              </w:sdtPr>
              <w:sdtContent>
                <w:ins w:author="Patrizio Pelliccione" w:id="69" w:date="2022-12-23T10:58:03Z">
                  <w:r w:rsidDel="00000000" w:rsidR="00000000" w:rsidRPr="00000000">
                    <w:rPr>
                      <w:rtl w:val="0"/>
                    </w:rPr>
                    <w:t xml:space="preserve">8</w:t>
                  </w:r>
                </w:ins>
              </w:sdtContent>
            </w:sdt>
            <w:sdt>
              <w:sdtPr>
                <w:tag w:val="goog_rdk_244"/>
              </w:sdtPr>
              <w:sdtContent>
                <w:del w:author="Patrizio Pelliccione" w:id="69" w:date="2022-12-23T10:58:03Z">
                  <w:r w:rsidDel="00000000" w:rsidR="00000000" w:rsidRPr="00000000">
                    <w:rPr>
                      <w:rtl w:val="0"/>
                    </w:rPr>
                    <w:delText xml:space="preserve">9</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259" w:lineRule="auto"/>
              <w:ind w:left="0" w:firstLine="0"/>
              <w:rPr/>
            </w:pPr>
            <w:r w:rsidDel="00000000" w:rsidR="00000000" w:rsidRPr="00000000">
              <w:rPr>
                <w:rtl w:val="0"/>
              </w:rPr>
              <w:t xml:space="preserve">Dynamic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0" w:firstLine="0"/>
              <w:rPr/>
            </w:pPr>
            <w:r w:rsidDel="00000000" w:rsidR="00000000" w:rsidRPr="00000000">
              <w:rPr>
                <w:rtl w:val="0"/>
              </w:rPr>
              <w:t xml:space="preserve">The system is able to alter its decisions about actions (sub-tasks) within the time frame of dynamic events that occur in the environment so that the execution of the task remains optimal to some degree.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59" w:lineRule="auto"/>
              <w:ind w:left="0" w:firstLine="0"/>
              <w:rPr/>
            </w:pPr>
            <w:sdt>
              <w:sdtPr>
                <w:tag w:val="goog_rdk_246"/>
              </w:sdtPr>
              <w:sdtContent>
                <w:ins w:author="Patrizio Pelliccione" w:id="70" w:date="2022-12-23T10:58:06Z">
                  <w:r w:rsidDel="00000000" w:rsidR="00000000" w:rsidRPr="00000000">
                    <w:rPr>
                      <w:rtl w:val="0"/>
                    </w:rPr>
                    <w:t xml:space="preserve">9</w:t>
                  </w:r>
                </w:ins>
              </w:sdtContent>
            </w:sdt>
            <w:sdt>
              <w:sdtPr>
                <w:tag w:val="goog_rdk_247"/>
              </w:sdtPr>
              <w:sdtContent>
                <w:del w:author="Patrizio Pelliccione" w:id="70" w:date="2022-12-23T10:58:06Z">
                  <w:r w:rsidDel="00000000" w:rsidR="00000000" w:rsidRPr="00000000">
                    <w:rPr>
                      <w:rtl w:val="0"/>
                    </w:rPr>
                    <w:delText xml:space="preserve">10</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59" w:lineRule="auto"/>
              <w:ind w:left="0" w:firstLine="0"/>
              <w:rPr/>
            </w:pPr>
            <w:r w:rsidDel="00000000" w:rsidR="00000000" w:rsidRPr="00000000">
              <w:rPr>
                <w:rtl w:val="0"/>
              </w:rPr>
              <w:t xml:space="preserve">Mission oriented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59" w:lineRule="auto"/>
              <w:ind w:left="0" w:firstLine="0"/>
              <w:rPr/>
            </w:pPr>
            <w:r w:rsidDel="00000000" w:rsidR="00000000" w:rsidRPr="00000000">
              <w:rPr>
                <w:rtl w:val="0"/>
              </w:rPr>
              <w:t xml:space="preserve">The system is able to dynamically alter its </w:t>
            </w:r>
            <w:sdt>
              <w:sdtPr>
                <w:tag w:val="goog_rdk_248"/>
              </w:sdtPr>
              <w:sdtContent>
                <w:ins w:author="Martina De Sanctis" w:id="71" w:date="2022-12-13T10:28:24Z">
                  <w:r w:rsidDel="00000000" w:rsidR="00000000" w:rsidRPr="00000000">
                    <w:rPr>
                      <w:rtl w:val="0"/>
                    </w:rPr>
                    <w:t xml:space="preserve">missi</w:t>
                  </w:r>
                  <w:sdt>
                    <w:sdtPr>
                      <w:tag w:val="goog_rdk_249"/>
                    </w:sdtPr>
                    <w:sdtContent>
                      <w:del w:author="Andrea BOMBARDA" w:id="72" w:date="2022-12-23T10:31:21Z">
                        <w:r w:rsidDel="00000000" w:rsidR="00000000" w:rsidRPr="00000000">
                          <w:rPr>
                            <w:rtl w:val="0"/>
                          </w:rPr>
                          <w:delText xml:space="preserve">s</w:delText>
                        </w:r>
                      </w:del>
                    </w:sdtContent>
                  </w:sdt>
                  <w:r w:rsidDel="00000000" w:rsidR="00000000" w:rsidRPr="00000000">
                    <w:rPr>
                      <w:rtl w:val="0"/>
                    </w:rPr>
                    <w:t xml:space="preserve">on </w:t>
                  </w:r>
                </w:ins>
              </w:sdtContent>
            </w:sdt>
            <w:sdt>
              <w:sdtPr>
                <w:tag w:val="goog_rdk_250"/>
              </w:sdtPr>
              <w:sdtContent>
                <w:del w:author="Martina De Sanctis" w:id="71" w:date="2022-12-13T10:28:24Z">
                  <w:r w:rsidDel="00000000" w:rsidR="00000000" w:rsidRPr="00000000">
                    <w:rPr>
                      <w:rtl w:val="0"/>
                    </w:rPr>
                    <w:delText xml:space="preserve">tasking </w:delText>
                  </w:r>
                </w:del>
              </w:sdtContent>
            </w:sdt>
            <w:r w:rsidDel="00000000" w:rsidR="00000000" w:rsidRPr="00000000">
              <w:rPr>
                <w:rtl w:val="0"/>
              </w:rPr>
              <w:t xml:space="preserve">both within and between several high-level tasks in response to dynamic real-time events in the environment</w:t>
            </w:r>
            <w:r w:rsidDel="00000000" w:rsidR="00000000" w:rsidRPr="00000000">
              <w:rPr>
                <w:rtl w:val="0"/>
              </w:rPr>
              <w:t xml:space="preserve">.</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0" w:line="259" w:lineRule="auto"/>
              <w:ind w:left="0" w:firstLine="0"/>
              <w:rPr/>
            </w:pPr>
            <w:r w:rsidDel="00000000" w:rsidR="00000000" w:rsidRPr="00000000">
              <w:rPr>
                <w:rtl w:val="0"/>
              </w:rPr>
              <w:t xml:space="preserve">1</w:t>
            </w:r>
            <w:sdt>
              <w:sdtPr>
                <w:tag w:val="goog_rdk_251"/>
              </w:sdtPr>
              <w:sdtContent>
                <w:ins w:author="Patrizio Pelliccione" w:id="73" w:date="2022-12-23T10:58:12Z">
                  <w:r w:rsidDel="00000000" w:rsidR="00000000" w:rsidRPr="00000000">
                    <w:rPr>
                      <w:rtl w:val="0"/>
                    </w:rPr>
                    <w:t xml:space="preserve">0</w:t>
                  </w:r>
                </w:ins>
              </w:sdtContent>
            </w:sdt>
            <w:sdt>
              <w:sdtPr>
                <w:tag w:val="goog_rdk_252"/>
              </w:sdtPr>
              <w:sdtContent>
                <w:del w:author="Patrizio Pelliccione" w:id="73" w:date="2022-12-23T10:58:12Z">
                  <w:r w:rsidDel="00000000" w:rsidR="00000000" w:rsidRPr="00000000">
                    <w:rPr>
                      <w:rtl w:val="0"/>
                    </w:rPr>
                    <w:delText xml:space="preserve">1</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59" w:lineRule="auto"/>
              <w:ind w:left="0" w:firstLine="0"/>
              <w:rPr/>
            </w:pPr>
            <w:r w:rsidDel="00000000" w:rsidR="00000000" w:rsidRPr="00000000">
              <w:rPr>
                <w:rtl w:val="0"/>
              </w:rPr>
              <w:t xml:space="preserve">Distributed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59" w:lineRule="auto"/>
              <w:ind w:left="0" w:firstLine="0"/>
              <w:rPr/>
            </w:pPr>
            <w:r w:rsidDel="00000000" w:rsidR="00000000" w:rsidRPr="00000000">
              <w:rPr>
                <w:rtl w:val="0"/>
              </w:rPr>
              <w:t xml:space="preserve">The source for task and mission decisions can originate from outside </w:t>
            </w:r>
            <w:sdt>
              <w:sdtPr>
                <w:tag w:val="goog_rdk_253"/>
              </w:sdtPr>
              <w:sdtContent>
                <w:del w:author="Silvia BONFANTI" w:id="74" w:date="2022-12-07T09:17:34Z">
                  <w:r w:rsidDel="00000000" w:rsidR="00000000" w:rsidRPr="00000000">
                    <w:rPr>
                      <w:rtl w:val="0"/>
                    </w:rPr>
                    <w:delText xml:space="preserve">of </w:delText>
                  </w:r>
                </w:del>
              </w:sdtContent>
            </w:sdt>
            <w:r w:rsidDel="00000000" w:rsidR="00000000" w:rsidRPr="00000000">
              <w:rPr>
                <w:rtl w:val="0"/>
              </w:rPr>
              <w:t xml:space="preserve">the system. The system is able to balance requests for action with its own tasking and mission priorities, and can similarly communicate requests for action.</w:t>
            </w:r>
          </w:p>
        </w:tc>
      </w:tr>
    </w:tbl>
    <w:p w:rsidR="00000000" w:rsidDel="00000000" w:rsidP="00000000" w:rsidRDefault="00000000" w:rsidRPr="00000000" w14:paraId="000000E1">
      <w:pPr>
        <w:spacing w:after="308" w:line="259" w:lineRule="auto"/>
        <w:ind w:left="0" w:firstLine="0"/>
        <w:rPr/>
      </w:pPr>
      <w:r w:rsidDel="00000000" w:rsidR="00000000" w:rsidRPr="00000000">
        <w:rPr>
          <w:rtl w:val="0"/>
        </w:rPr>
      </w:r>
    </w:p>
    <w:p w:rsidR="00000000" w:rsidDel="00000000" w:rsidP="00000000" w:rsidRDefault="00000000" w:rsidRPr="00000000" w14:paraId="000000E2">
      <w:pPr>
        <w:numPr>
          <w:ilvl w:val="0"/>
          <w:numId w:val="4"/>
        </w:numPr>
        <w:spacing w:after="308" w:line="259" w:lineRule="auto"/>
        <w:ind w:left="720" w:hanging="360"/>
        <w:rPr>
          <w:shd w:fill="fce5cd" w:val="clear"/>
        </w:rPr>
      </w:pPr>
      <w:r w:rsidDel="00000000" w:rsidR="00000000" w:rsidRPr="00000000">
        <w:rPr>
          <w:shd w:fill="fce5cd" w:val="clear"/>
          <w:rtl w:val="0"/>
        </w:rPr>
        <w:t xml:space="preserve">Author: GSSI</w:t>
      </w:r>
    </w:p>
    <w:p w:rsidR="00000000" w:rsidDel="00000000" w:rsidP="00000000" w:rsidRDefault="00000000" w:rsidRPr="00000000" w14:paraId="000000E3">
      <w:pPr>
        <w:spacing w:after="308" w:line="259" w:lineRule="auto"/>
        <w:ind w:left="720" w:firstLine="0"/>
        <w:rPr>
          <w:highlight w:val="white"/>
        </w:rPr>
      </w:pPr>
      <w:r w:rsidDel="00000000" w:rsidR="00000000" w:rsidRPr="00000000">
        <w:rPr>
          <w:b w:val="1"/>
          <w:highlight w:val="white"/>
          <w:rtl w:val="0"/>
        </w:rPr>
        <w:t xml:space="preserve">PEMS</w:t>
      </w:r>
      <w:r w:rsidDel="00000000" w:rsidR="00000000" w:rsidRPr="00000000">
        <w:rPr>
          <w:highlight w:val="white"/>
          <w:rtl w:val="0"/>
        </w:rPr>
        <w:t xml:space="preserve">: general</w:t>
      </w:r>
    </w:p>
    <w:p w:rsidR="00000000" w:rsidDel="00000000" w:rsidP="00000000" w:rsidRDefault="00000000" w:rsidRPr="00000000" w14:paraId="000000E4">
      <w:pPr>
        <w:spacing w:after="308" w:line="259" w:lineRule="auto"/>
        <w:ind w:left="720" w:firstLine="0"/>
        <w:rPr>
          <w:highlight w:val="white"/>
        </w:rPr>
      </w:pPr>
      <w:r w:rsidDel="00000000" w:rsidR="00000000" w:rsidRPr="00000000">
        <w:rPr>
          <w:b w:val="1"/>
          <w:highlight w:val="white"/>
          <w:rtl w:val="0"/>
        </w:rPr>
        <w:t xml:space="preserve">Motivation</w:t>
      </w:r>
      <w:r w:rsidDel="00000000" w:rsidR="00000000" w:rsidRPr="00000000">
        <w:rPr>
          <w:highlight w:val="white"/>
          <w:rtl w:val="0"/>
        </w:rPr>
        <w:t xml:space="preserve">: Do we need to keep level 0? Similar to dependability</w:t>
      </w:r>
    </w:p>
    <w:p w:rsidR="00000000" w:rsidDel="00000000" w:rsidP="00000000" w:rsidRDefault="00000000" w:rsidRPr="00000000" w14:paraId="000000E5">
      <w:pPr>
        <w:spacing w:after="308" w:line="259" w:lineRule="auto"/>
        <w:ind w:left="720" w:firstLine="0"/>
        <w:rPr>
          <w:highlight w:val="white"/>
        </w:rPr>
      </w:pPr>
      <w:r w:rsidDel="00000000" w:rsidR="00000000" w:rsidRPr="00000000">
        <w:rPr>
          <w:b w:val="1"/>
          <w:highlight w:val="white"/>
          <w:rtl w:val="0"/>
        </w:rPr>
        <w:t xml:space="preserve">Proposal</w:t>
      </w:r>
      <w:r w:rsidDel="00000000" w:rsidR="00000000" w:rsidRPr="00000000">
        <w:rPr>
          <w:highlight w:val="white"/>
          <w:rtl w:val="0"/>
        </w:rPr>
        <w:t xml:space="preserve">: remove level 0</w:t>
      </w:r>
    </w:p>
    <w:p w:rsidR="00000000" w:rsidDel="00000000" w:rsidP="00000000" w:rsidRDefault="00000000" w:rsidRPr="00000000" w14:paraId="000000E6">
      <w:pPr>
        <w:spacing w:after="308" w:line="259" w:lineRule="auto"/>
        <w:ind w:left="720" w:firstLine="0"/>
        <w:rPr>
          <w:highlight w:val="white"/>
        </w:rPr>
      </w:pPr>
      <w:r w:rsidDel="00000000" w:rsidR="00000000" w:rsidRPr="00000000">
        <w:rPr>
          <w:b w:val="1"/>
          <w:highlight w:val="white"/>
          <w:rtl w:val="0"/>
        </w:rPr>
        <w:t xml:space="preserve">Status</w:t>
      </w:r>
      <w:r w:rsidDel="00000000" w:rsidR="00000000" w:rsidRPr="00000000">
        <w:rPr>
          <w:highlight w:val="white"/>
          <w:rtl w:val="0"/>
        </w:rPr>
        <w:t xml:space="preserve">: DONE</w:t>
      </w:r>
    </w:p>
    <w:p w:rsidR="00000000" w:rsidDel="00000000" w:rsidP="00000000" w:rsidRDefault="00000000" w:rsidRPr="00000000" w14:paraId="000000E7">
      <w:pPr>
        <w:pStyle w:val="Heading1"/>
        <w:rPr/>
      </w:pPr>
      <w:r w:rsidDel="00000000" w:rsidR="00000000" w:rsidRPr="00000000">
        <w:rPr>
          <w:rtl w:val="0"/>
        </w:rPr>
        <w:t xml:space="preserve">Interaction</w:t>
      </w:r>
    </w:p>
    <w:p w:rsidR="00000000" w:rsidDel="00000000" w:rsidP="00000000" w:rsidRDefault="00000000" w:rsidRPr="00000000" w14:paraId="000000E8">
      <w:pPr>
        <w:rPr/>
      </w:pPr>
      <w:r w:rsidDel="00000000" w:rsidR="00000000" w:rsidRPr="00000000">
        <w:rPr>
          <w:rtl w:val="0"/>
        </w:rPr>
        <w:t xml:space="preserve">The ability of a system to interact physically, cognitively and socially either with users, operators or other systems around it. The ability to interact may be as simple as the use of a communication protocol, or as advanced as holding an interactive conversation in a social context. The ability to interact is critical to many areas of application. Interaction depends on both the medium of interaction and the context and flow of the interaction. The ability to interact takes place in three distinct ways: physical interaction, cognitive interaction and social interaction. </w:t>
      </w:r>
      <w:sdt>
        <w:sdtPr>
          <w:tag w:val="goog_rdk_254"/>
        </w:sdtPr>
        <w:sdtContent>
          <w:del w:author="Angelo Michele GARGANTINI" w:id="75" w:date="2023-01-13T10:14:38Z"/>
          <w:sdt>
            <w:sdtPr>
              <w:tag w:val="goog_rdk_255"/>
            </w:sdtPr>
            <w:sdtContent>
              <w:commentRangeStart w:id="0"/>
            </w:sdtContent>
          </w:sdt>
          <w:del w:author="Angelo Michele GARGANTINI" w:id="75" w:date="2023-01-13T10:14:38Z">
            <w:r w:rsidDel="00000000" w:rsidR="00000000" w:rsidRPr="00000000">
              <w:rPr>
                <w:rtl w:val="0"/>
              </w:rPr>
              <w:delText xml:space="preserve">The description of the levels of Interaction Ability includes these three types of interaction</w:delText>
            </w:r>
            <w:commentRangeEnd w:id="0"/>
            <w:r w:rsidDel="00000000" w:rsidR="00000000" w:rsidRPr="00000000">
              <w:commentReference w:id="0"/>
            </w:r>
            <w:r w:rsidDel="00000000" w:rsidR="00000000" w:rsidRPr="00000000">
              <w:rPr>
                <w:rtl w:val="0"/>
              </w:rPr>
              <w:delText xml:space="preserve">.</w:delText>
            </w:r>
          </w:del>
        </w:sdtContent>
      </w:sdt>
      <w:sdt>
        <w:sdtPr>
          <w:tag w:val="goog_rdk_256"/>
        </w:sdtPr>
        <w:sdtContent>
          <w:ins w:author="Angelo Michele GARGANTINI" w:id="75" w:date="2023-01-13T10:14:38Z">
            <w:r w:rsidDel="00000000" w:rsidR="00000000" w:rsidRPr="00000000">
              <w:rPr>
                <w:rtl w:val="0"/>
              </w:rPr>
              <w:t xml:space="preserve"> The Interaction Ability consists of the following three types of interaction. </w:t>
            </w:r>
          </w:ins>
        </w:sdtContent>
      </w:sdt>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Human-System Interaction</w:t>
      </w:r>
    </w:p>
    <w:p w:rsidR="00000000" w:rsidDel="00000000" w:rsidP="00000000" w:rsidRDefault="00000000" w:rsidRPr="00000000" w14:paraId="000000EA">
      <w:pPr>
        <w:rPr/>
      </w:pPr>
      <w:sdt>
        <w:sdtPr>
          <w:tag w:val="goog_rdk_258"/>
        </w:sdtPr>
        <w:sdtContent>
          <w:ins w:author="Silvia BONFANTI" w:id="76" w:date="2022-12-07T09:23:40Z">
            <w:r w:rsidDel="00000000" w:rsidR="00000000" w:rsidRPr="00000000">
              <w:rPr>
                <w:rtl w:val="0"/>
              </w:rPr>
              <w:t xml:space="preserve">The following set of levels relate to the interaction between users and the system. This set of ability levels are distinct from the cognitive human-system interaction levels, as they define the method of interaction independently of the cognitive context.</w:t>
            </w:r>
          </w:ins>
        </w:sdtContent>
      </w:sdt>
      <w:r w:rsidDel="00000000" w:rsidR="00000000" w:rsidRPr="00000000">
        <w:rPr>
          <w:rtl w:val="0"/>
        </w:rPr>
      </w:r>
    </w:p>
    <w:tbl>
      <w:tblPr>
        <w:tblStyle w:val="Table6"/>
        <w:tblW w:w="15150.0" w:type="dxa"/>
        <w:jc w:val="left"/>
        <w:tblInd w:w="5.0" w:type="dxa"/>
        <w:tblLayout w:type="fixed"/>
        <w:tblLook w:val="0400"/>
      </w:tblPr>
      <w:tblGrid>
        <w:gridCol w:w="600"/>
        <w:gridCol w:w="1667"/>
        <w:gridCol w:w="12883"/>
        <w:tblGridChange w:id="0">
          <w:tblGrid>
            <w:gridCol w:w="600"/>
            <w:gridCol w:w="1667"/>
            <w:gridCol w:w="12883"/>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59" w:lineRule="auto"/>
              <w:ind w:left="0" w:right="1"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59" w:lineRule="auto"/>
              <w:ind w:left="0" w:firstLine="0"/>
              <w:rPr/>
            </w:pPr>
            <w:r w:rsidDel="00000000" w:rsidR="00000000" w:rsidRPr="00000000">
              <w:rPr>
                <w:rtl w:val="0"/>
              </w:rPr>
              <w:t xml:space="preserve">No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59" w:lineRule="auto"/>
              <w:ind w:left="0" w:firstLine="0"/>
              <w:rPr/>
            </w:pPr>
            <w:r w:rsidDel="00000000" w:rsidR="00000000" w:rsidRPr="00000000">
              <w:rPr>
                <w:rtl w:val="0"/>
              </w:rPr>
              <w:t xml:space="preserve">It is possible that the system will effectively have no operational interaction with a user.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0" w:line="259" w:lineRule="auto"/>
              <w:ind w:left="0" w:firstLine="0"/>
              <w:rPr/>
            </w:pPr>
            <w:r w:rsidDel="00000000" w:rsidR="00000000" w:rsidRPr="00000000">
              <w:rPr>
                <w:rtl w:val="0"/>
              </w:rPr>
              <w:t xml:space="preserve">Direct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59" w:lineRule="auto"/>
              <w:ind w:left="0" w:right="53" w:firstLine="0"/>
              <w:rPr/>
            </w:pPr>
            <w:r w:rsidDel="00000000" w:rsidR="00000000" w:rsidRPr="00000000">
              <w:rPr>
                <w:rtl w:val="0"/>
              </w:rPr>
              <w:t xml:space="preserve">The user provides control of the system moment to moment. The system can translate, alter, or block these controls within parameters set by the user or system. The user controls are in the form of parameters that alter the control of the system. These parameters may be continuous quantities, or binary controls.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0" w:firstLine="0"/>
              <w:rPr/>
            </w:pPr>
            <w:r w:rsidDel="00000000" w:rsidR="00000000" w:rsidRPr="00000000">
              <w:rPr>
                <w:rtl w:val="0"/>
              </w:rPr>
              <w:t xml:space="preserve">Direct physical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59" w:lineRule="auto"/>
              <w:ind w:left="0" w:firstLine="0"/>
              <w:rPr/>
            </w:pPr>
            <w:r w:rsidDel="00000000" w:rsidR="00000000" w:rsidRPr="00000000">
              <w:rPr>
                <w:rtl w:val="0"/>
              </w:rPr>
              <w:t xml:space="preserve">The user controls the system by physically interacting with it. The system reacts to the user interaction by feeding back physical information to the user via the contact point.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0" w:line="259" w:lineRule="auto"/>
              <w:ind w:left="0" w:firstLine="0"/>
              <w:rPr/>
            </w:pPr>
            <w:r w:rsidDel="00000000" w:rsidR="00000000" w:rsidRPr="00000000">
              <w:rPr>
                <w:rtl w:val="0"/>
              </w:rPr>
              <w:t xml:space="preserve">Task selection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59" w:lineRule="auto"/>
              <w:ind w:left="0" w:firstLine="0"/>
              <w:rPr/>
            </w:pPr>
            <w:r w:rsidDel="00000000" w:rsidR="00000000" w:rsidRPr="00000000">
              <w:rPr>
                <w:rtl w:val="0"/>
              </w:rPr>
              <w:t xml:space="preserve">The system is able to execute pre-defined sequence of actions (tasks) autonomously. The user selects the subsequent action at the completion of the sequence of actions.</w:t>
            </w:r>
          </w:p>
        </w:tc>
      </w:tr>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0" w:line="259" w:lineRule="auto"/>
              <w:ind w:left="0" w:firstLine="0"/>
              <w:rPr/>
            </w:pPr>
            <w:r w:rsidDel="00000000" w:rsidR="00000000" w:rsidRPr="00000000">
              <w:rPr>
                <w:rtl w:val="0"/>
              </w:rPr>
              <w:t xml:space="preserve">4</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0" w:line="259" w:lineRule="auto"/>
              <w:ind w:left="0" w:firstLine="0"/>
              <w:rPr/>
            </w:pPr>
            <w:r w:rsidDel="00000000" w:rsidR="00000000" w:rsidRPr="00000000">
              <w:rPr>
                <w:rtl w:val="0"/>
              </w:rPr>
              <w:t xml:space="preserve">Traded autonomy</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59" w:lineRule="auto"/>
              <w:ind w:left="0" w:firstLine="0"/>
              <w:rPr/>
            </w:pPr>
            <w:r w:rsidDel="00000000" w:rsidR="00000000" w:rsidRPr="00000000">
              <w:rPr>
                <w:rtl w:val="0"/>
              </w:rPr>
              <w:t xml:space="preserve">The system is able to operate autonomously during some parts of a task or in some tasks. Once this task or sub-task is complete, the user will either select the subsequent task or intervene to control the system by direct interaction to carry out a task. This results in alternating sequences of autonomous and direct control of the system by the user.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0" w:line="259" w:lineRule="auto"/>
              <w:ind w:left="0" w:firstLine="0"/>
              <w:rPr/>
            </w:pPr>
            <w:r w:rsidDel="00000000" w:rsidR="00000000" w:rsidRPr="00000000">
              <w:rPr>
                <w:rtl w:val="0"/>
              </w:rPr>
              <w:t xml:space="preserve">Task sequence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59" w:lineRule="auto"/>
              <w:ind w:left="0" w:firstLine="0"/>
              <w:rPr/>
            </w:pPr>
            <w:r w:rsidDel="00000000" w:rsidR="00000000" w:rsidRPr="00000000">
              <w:rPr>
                <w:rtl w:val="0"/>
              </w:rPr>
              <w:t xml:space="preserve">The system is able to execute sub-tasks autonomously, these sub-tasks will involve a higher level of decisional autonomy than a predefined sequence of actions. On completion of the sub-task, user interaction is required to select the next sub-task resulting in a sequence of actions that make up a completed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0" w:line="259" w:lineRule="auto"/>
              <w:ind w:left="0" w:firstLine="0"/>
              <w:rPr/>
            </w:pPr>
            <w:r w:rsidDel="00000000" w:rsidR="00000000" w:rsidRPr="00000000">
              <w:rPr>
                <w:rtl w:val="0"/>
              </w:rPr>
              <w:t xml:space="preserve">Supervised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59" w:lineRule="auto"/>
              <w:ind w:left="0" w:firstLine="0"/>
              <w:rPr/>
            </w:pPr>
            <w:r w:rsidDel="00000000" w:rsidR="00000000" w:rsidRPr="00000000">
              <w:rPr>
                <w:rtl w:val="0"/>
              </w:rPr>
              <w:t xml:space="preserve">The system is able to execute a task autonomously in most operating conditions. The system is able to recognize when it is unable to proceed or when it requires user input to select alternative strategies or courses of action. These alternatives may involve periods of direct control.</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59" w:lineRule="auto"/>
              <w:ind w:left="0" w:firstLine="0"/>
              <w:rPr/>
            </w:pPr>
            <w:r w:rsidDel="00000000" w:rsidR="00000000" w:rsidRPr="00000000">
              <w:rPr>
                <w:rtl w:val="0"/>
              </w:rPr>
              <w:t xml:space="preserve">Task alternatives selection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59" w:lineRule="auto"/>
              <w:ind w:left="0" w:right="46" w:firstLine="0"/>
              <w:rPr/>
            </w:pPr>
            <w:r w:rsidDel="00000000" w:rsidR="00000000" w:rsidRPr="00000000">
              <w:rPr>
                <w:rtl w:val="0"/>
              </w:rPr>
              <w:t xml:space="preserve">The system is able to autonomously execute tasks, but requires the user to select between strategic task alternatives in order to execute a 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59" w:lineRule="auto"/>
              <w:ind w:left="0" w:firstLine="0"/>
              <w:rPr/>
            </w:pPr>
            <w:r w:rsidDel="00000000" w:rsidR="00000000" w:rsidRPr="00000000">
              <w:rPr>
                <w:rtl w:val="0"/>
              </w:rPr>
              <w:t xml:space="preserve">Mission Goal 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0" w:firstLine="0"/>
              <w:rPr/>
            </w:pPr>
            <w:r w:rsidDel="00000000" w:rsidR="00000000" w:rsidRPr="00000000">
              <w:rPr>
                <w:rtl w:val="0"/>
              </w:rPr>
              <w:t xml:space="preserve">The system is able to execute tasks to achieve a mission. The user is able to interact with the system to direct the overall objectives of the mission.</w:t>
            </w:r>
          </w:p>
        </w:tc>
      </w:tr>
    </w:tbl>
    <w:p w:rsidR="00000000" w:rsidDel="00000000" w:rsidP="00000000" w:rsidRDefault="00000000" w:rsidRPr="00000000" w14:paraId="00000109">
      <w:pPr>
        <w:pStyle w:val="Heading2"/>
        <w:ind w:left="-5" w:firstLine="0"/>
        <w:rPr/>
      </w:pPr>
      <w:r w:rsidDel="00000000" w:rsidR="00000000" w:rsidRPr="00000000">
        <w:rPr>
          <w:rtl w:val="0"/>
        </w:rPr>
        <w:t xml:space="preserve">Human-System Interaction Feedback</w:t>
      </w:r>
    </w:p>
    <w:p w:rsidR="00000000" w:rsidDel="00000000" w:rsidP="00000000" w:rsidRDefault="00000000" w:rsidRPr="00000000" w14:paraId="0000010A">
      <w:pPr>
        <w:rPr/>
      </w:pPr>
      <w:sdt>
        <w:sdtPr>
          <w:tag w:val="goog_rdk_260"/>
        </w:sdtPr>
        <w:sdtContent>
          <w:ins w:author="Silvia BONFANTI" w:id="77" w:date="2022-12-07T09:30:41Z">
            <w:r w:rsidDel="00000000" w:rsidR="00000000" w:rsidRPr="00000000">
              <w:rPr>
                <w:rtl w:val="0"/>
              </w:rPr>
              <w:t xml:space="preserve">The ability to command a system depends on the user’s perception of the state of the system. This set of levels defines how this state information can be fed back to a user who is operating the system</w:t>
            </w:r>
          </w:ins>
        </w:sdtContent>
      </w:sdt>
      <w:sdt>
        <w:sdtPr>
          <w:tag w:val="goog_rdk_261"/>
        </w:sdtPr>
        <w:sdtContent>
          <w:r w:rsidDel="00000000" w:rsidR="00000000" w:rsidRPr="00000000">
            <w:rPr>
              <w:rtl w:val="0"/>
              <w:rPrChange w:author="Silvia BONFANTI" w:id="78" w:date="2022-12-07T09:30:41Z">
                <w:rPr/>
              </w:rPrChange>
            </w:rPr>
            <w:t xml:space="preserve">.</w:t>
          </w:r>
        </w:sdtContent>
      </w:sdt>
      <w:r w:rsidDel="00000000" w:rsidR="00000000" w:rsidRPr="00000000">
        <w:rPr>
          <w:rtl w:val="0"/>
        </w:rPr>
      </w:r>
    </w:p>
    <w:tbl>
      <w:tblPr>
        <w:tblStyle w:val="Table7"/>
        <w:tblW w:w="15150.0" w:type="dxa"/>
        <w:jc w:val="left"/>
        <w:tblInd w:w="5.0" w:type="dxa"/>
        <w:tblLayout w:type="fixed"/>
        <w:tblLook w:val="0400"/>
      </w:tblPr>
      <w:tblGrid>
        <w:gridCol w:w="600"/>
        <w:gridCol w:w="1521"/>
        <w:gridCol w:w="13029"/>
        <w:tblGridChange w:id="0">
          <w:tblGrid>
            <w:gridCol w:w="600"/>
            <w:gridCol w:w="1521"/>
            <w:gridCol w:w="13029"/>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59" w:lineRule="auto"/>
              <w:ind w:left="151"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59" w:lineRule="auto"/>
              <w:ind w:left="0" w:firstLine="0"/>
              <w:rPr/>
            </w:pPr>
            <w:r w:rsidDel="00000000" w:rsidR="00000000" w:rsidRPr="00000000">
              <w:rPr>
                <w:rtl w:val="0"/>
              </w:rPr>
              <w:t xml:space="preserve">No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59" w:lineRule="auto"/>
              <w:ind w:left="0" w:firstLine="0"/>
              <w:rPr/>
            </w:pPr>
            <w:r w:rsidDel="00000000" w:rsidR="00000000" w:rsidRPr="00000000">
              <w:rPr>
                <w:rtl w:val="0"/>
              </w:rPr>
              <w:t xml:space="preserve">The system does not provide any feedback to the user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left="0" w:right="3" w:firstLine="0"/>
              <w:rPr/>
            </w:pPr>
            <w:sdt>
              <w:sdtPr>
                <w:tag w:val="goog_rdk_263"/>
              </w:sdtPr>
              <w:sdtContent>
                <w:ins w:author="Angelo Michele GARGANTINI" w:id="79" w:date="2023-01-13T10:28:02Z">
                  <w:r w:rsidDel="00000000" w:rsidR="00000000" w:rsidRPr="00000000">
                    <w:rPr>
                      <w:rtl w:val="0"/>
                    </w:rPr>
                    <w:t xml:space="preserve">Basic </w:t>
                  </w:r>
                </w:ins>
              </w:sdtContent>
            </w:sdt>
            <w:sdt>
              <w:sdtPr>
                <w:tag w:val="goog_rdk_264"/>
              </w:sdtPr>
              <w:sdtContent>
                <w:del w:author="Angelo Michele GARGANTINI" w:id="79" w:date="2023-01-13T10:28:02Z">
                  <w:r w:rsidDel="00000000" w:rsidR="00000000" w:rsidRPr="00000000">
                    <w:rPr>
                      <w:rtl w:val="0"/>
                    </w:rPr>
                    <w:delText xml:space="preserve">Visual </w:delText>
                  </w:r>
                </w:del>
              </w:sdtContent>
            </w:sdt>
            <w:r w:rsidDel="00000000" w:rsidR="00000000" w:rsidRPr="00000000">
              <w:rPr>
                <w:rtl w:val="0"/>
              </w:rPr>
              <w:t xml:space="preserve">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left="0" w:firstLine="0"/>
              <w:rPr/>
            </w:pPr>
            <w:r w:rsidDel="00000000" w:rsidR="00000000" w:rsidRPr="00000000">
              <w:rPr>
                <w:rtl w:val="0"/>
              </w:rPr>
              <w:t xml:space="preserve">The user is able to assess the state of the system by direct </w:t>
            </w:r>
            <w:sdt>
              <w:sdtPr>
                <w:tag w:val="goog_rdk_265"/>
              </w:sdtPr>
              <w:sdtContent>
                <w:ins w:author="Angelo Michele GARGANTINI" w:id="80" w:date="2023-01-13T10:28:10Z">
                  <w:r w:rsidDel="00000000" w:rsidR="00000000" w:rsidRPr="00000000">
                    <w:rPr>
                      <w:rtl w:val="0"/>
                    </w:rPr>
                    <w:t xml:space="preserve">perception </w:t>
                  </w:r>
                </w:ins>
              </w:sdtContent>
            </w:sdt>
            <w:sdt>
              <w:sdtPr>
                <w:tag w:val="goog_rdk_266"/>
              </w:sdtPr>
              <w:sdtContent>
                <w:del w:author="Angelo Michele GARGANTINI" w:id="80" w:date="2023-01-13T10:28:10Z">
                  <w:r w:rsidDel="00000000" w:rsidR="00000000" w:rsidRPr="00000000">
                    <w:rPr>
                      <w:rtl w:val="0"/>
                    </w:rPr>
                    <w:delText xml:space="preserve">observation</w:delText>
                  </w:r>
                </w:del>
              </w:sdtContent>
            </w:sdt>
            <w:sdt>
              <w:sdtPr>
                <w:tag w:val="goog_rdk_267"/>
              </w:sdtPr>
              <w:sdtContent>
                <w:ins w:author="Angelo Michele GARGANTINI" w:id="80" w:date="2023-01-13T10:28:10Z">
                  <w:sdt>
                    <w:sdtPr>
                      <w:tag w:val="goog_rdk_268"/>
                    </w:sdtPr>
                    <w:sdtContent>
                      <w:del w:author="Angelo Michele GARGANTINI" w:id="80" w:date="2023-01-13T10:28:10Z">
                        <w:r w:rsidDel="00000000" w:rsidR="00000000" w:rsidRPr="00000000">
                          <w:rPr>
                            <w:rtl w:val="0"/>
                          </w:rPr>
                          <w:delText xml:space="preserve"> </w:delText>
                        </w:r>
                      </w:del>
                    </w:sdtContent>
                  </w:sdt>
                  <w:r w:rsidDel="00000000" w:rsidR="00000000" w:rsidRPr="00000000">
                    <w:rPr>
                      <w:rtl w:val="0"/>
                    </w:rPr>
                    <w:t xml:space="preserve">(by watching or listening)</w:t>
                  </w:r>
                </w:ins>
              </w:sdtContent>
            </w:sdt>
            <w:r w:rsidDel="00000000" w:rsidR="00000000" w:rsidRPr="00000000">
              <w:rPr>
                <w:rtl w:val="0"/>
              </w:rPr>
              <w:t xml:space="preserve">. The system does not provide any means of feeding back information to the user.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59" w:lineRule="auto"/>
              <w:ind w:left="0" w:firstLine="0"/>
              <w:rPr/>
            </w:pPr>
            <w:sdt>
              <w:sdtPr>
                <w:tag w:val="goog_rdk_270"/>
              </w:sdtPr>
              <w:sdtContent>
                <w:ins w:author="Angelo Michele GARGANTINI" w:id="81" w:date="2023-01-13T10:50:08Z">
                  <w:r w:rsidDel="00000000" w:rsidR="00000000" w:rsidRPr="00000000">
                    <w:rPr>
                      <w:rtl w:val="0"/>
                    </w:rPr>
                    <w:t xml:space="preserve">D</w:t>
                  </w:r>
                </w:ins>
              </w:sdtContent>
            </w:sdt>
            <w:sdt>
              <w:sdtPr>
                <w:tag w:val="goog_rdk_271"/>
              </w:sdtPr>
              <w:sdtContent>
                <w:del w:author="Angelo Michele GARGANTINI" w:id="81" w:date="2023-01-13T10:50:08Z">
                  <w:r w:rsidDel="00000000" w:rsidR="00000000" w:rsidRPr="00000000">
                    <w:rPr>
                      <w:rtl w:val="0"/>
                    </w:rPr>
                    <w:delText xml:space="preserve">Visual d</w:delText>
                  </w:r>
                </w:del>
              </w:sdtContent>
            </w:sdt>
            <w:r w:rsidDel="00000000" w:rsidR="00000000" w:rsidRPr="00000000">
              <w:rPr>
                <w:rtl w:val="0"/>
              </w:rPr>
              <w:t xml:space="preserve">ata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59" w:lineRule="auto"/>
              <w:ind w:left="0" w:firstLine="0"/>
              <w:rPr/>
            </w:pPr>
            <w:r w:rsidDel="00000000" w:rsidR="00000000" w:rsidRPr="00000000">
              <w:rPr>
                <w:rtl w:val="0"/>
              </w:rPr>
              <w:t xml:space="preserve">The system feedbacks visual information </w:t>
            </w:r>
            <w:sdt>
              <w:sdtPr>
                <w:tag w:val="goog_rdk_272"/>
              </w:sdtPr>
              <w:sdtContent>
                <w:ins w:author="Angelo Michele GARGANTINI" w:id="82" w:date="2023-01-13T10:55:12Z">
                  <w:r w:rsidDel="00000000" w:rsidR="00000000" w:rsidRPr="00000000">
                    <w:rPr>
                      <w:rtl w:val="0"/>
                    </w:rPr>
                    <w:t xml:space="preserve">(</w:t>
                  </w:r>
                  <w:r w:rsidDel="00000000" w:rsidR="00000000" w:rsidRPr="00000000">
                    <w:rPr>
                      <w:rtl w:val="0"/>
                    </w:rPr>
                    <w:t xml:space="preserve">visual or audio</w:t>
                  </w:r>
                  <w:r w:rsidDel="00000000" w:rsidR="00000000" w:rsidRPr="00000000">
                    <w:rPr>
                      <w:rtl w:val="0"/>
                    </w:rPr>
                    <w:t xml:space="preserve">) </w:t>
                  </w:r>
                </w:ins>
              </w:sdtContent>
            </w:sdt>
            <w:r w:rsidDel="00000000" w:rsidR="00000000" w:rsidRPr="00000000">
              <w:rPr>
                <w:rtl w:val="0"/>
              </w:rPr>
              <w:t xml:space="preserve">about the state of the </w:t>
            </w:r>
            <w:sdt>
              <w:sdtPr>
                <w:tag w:val="goog_rdk_273"/>
              </w:sdtPr>
              <w:sdtContent>
                <w:del w:author="Angelo Michele GARGANTINI" w:id="83" w:date="2022-12-15T10:53:17Z">
                  <w:r w:rsidDel="00000000" w:rsidR="00000000" w:rsidRPr="00000000">
                    <w:rPr>
                      <w:rtl w:val="0"/>
                    </w:rPr>
                    <w:delText xml:space="preserve">operating </w:delText>
                  </w:r>
                </w:del>
              </w:sdtContent>
            </w:sdt>
            <w:r w:rsidDel="00000000" w:rsidR="00000000" w:rsidRPr="00000000">
              <w:rPr>
                <w:rtl w:val="0"/>
              </w:rPr>
              <w:t xml:space="preserve">environment around the system based on data captured by the system. The user must interpret this </w:t>
            </w:r>
            <w:sdt>
              <w:sdtPr>
                <w:tag w:val="goog_rdk_274"/>
              </w:sdtPr>
              <w:sdtContent>
                <w:ins w:author="Angelo Michele GARGANTINI" w:id="84" w:date="2023-01-13T10:54:05Z">
                  <w:r w:rsidDel="00000000" w:rsidR="00000000" w:rsidRPr="00000000">
                    <w:rPr>
                      <w:rtl w:val="0"/>
                    </w:rPr>
                    <w:t xml:space="preserve">information (</w:t>
                  </w:r>
                </w:ins>
              </w:sdtContent>
            </w:sdt>
            <w:r w:rsidDel="00000000" w:rsidR="00000000" w:rsidRPr="00000000">
              <w:rPr>
                <w:rtl w:val="0"/>
              </w:rPr>
              <w:t xml:space="preserve">visual imagery </w:t>
            </w:r>
            <w:sdt>
              <w:sdtPr>
                <w:tag w:val="goog_rdk_275"/>
              </w:sdtPr>
              <w:sdtContent>
                <w:ins w:author="Angelo Michele GARGANTINI" w:id="85" w:date="2023-01-13T10:30:27Z">
                  <w:r w:rsidDel="00000000" w:rsidR="00000000" w:rsidRPr="00000000">
                    <w:rPr>
                      <w:rtl w:val="0"/>
                    </w:rPr>
                    <w:t xml:space="preserve">or audio signals) </w:t>
                  </w:r>
                </w:ins>
              </w:sdtContent>
            </w:sdt>
            <w:r w:rsidDel="00000000" w:rsidR="00000000" w:rsidRPr="00000000">
              <w:rPr>
                <w:rtl w:val="0"/>
              </w:rPr>
              <w:t xml:space="preserve">to assess the state of the system or its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59" w:lineRule="auto"/>
              <w:ind w:left="0" w:firstLine="0"/>
              <w:rPr/>
            </w:pPr>
            <w:r w:rsidDel="00000000" w:rsidR="00000000" w:rsidRPr="00000000">
              <w:rPr>
                <w:rtl w:val="0"/>
              </w:rPr>
              <w:t xml:space="preserve">Haptic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59" w:lineRule="auto"/>
              <w:ind w:left="0" w:firstLine="0"/>
              <w:rPr/>
            </w:pPr>
            <w:r w:rsidDel="00000000" w:rsidR="00000000" w:rsidRPr="00000000">
              <w:rPr>
                <w:rtl w:val="0"/>
              </w:rPr>
              <w:t xml:space="preserve">The system is able to feedback </w:t>
            </w:r>
            <w:sdt>
              <w:sdtPr>
                <w:tag w:val="goog_rdk_276"/>
              </w:sdtPr>
              <w:sdtContent>
                <w:ins w:author="Martina De Sanctis" w:id="86" w:date="2022-12-13T10:32:25Z">
                  <w:r w:rsidDel="00000000" w:rsidR="00000000" w:rsidRPr="00000000">
                    <w:rPr>
                      <w:rtl w:val="0"/>
                    </w:rPr>
                    <w:t xml:space="preserve">on </w:t>
                  </w:r>
                </w:ins>
              </w:sdtContent>
            </w:sdt>
            <w:r w:rsidDel="00000000" w:rsidR="00000000" w:rsidRPr="00000000">
              <w:rPr>
                <w:rtl w:val="0"/>
              </w:rPr>
              <w:t xml:space="preserve">a physical force that represents the forces at the end effector of the system. The force feedback is delivered to the user via a single point of contact, for example a joystick.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0" w:line="259" w:lineRule="auto"/>
              <w:ind w:left="0" w:firstLine="0"/>
              <w:rPr/>
            </w:pPr>
            <w:sdt>
              <w:sdtPr>
                <w:tag w:val="goog_rdk_278"/>
              </w:sdtPr>
              <w:sdtContent>
                <w:ins w:author="Angelo Michele GARGANTINI" w:id="87" w:date="2023-01-13T10:23:30Z">
                  <w:r w:rsidDel="00000000" w:rsidR="00000000" w:rsidRPr="00000000">
                    <w:rPr>
                      <w:rtl w:val="0"/>
                    </w:rPr>
                    <w:t xml:space="preserve">Multi-modal feedback</w:t>
                  </w:r>
                </w:ins>
              </w:sdtContent>
            </w:sdt>
            <w:sdt>
              <w:sdtPr>
                <w:tag w:val="goog_rdk_279"/>
              </w:sdtPr>
              <w:sdtContent>
                <w:del w:author="Angelo Michele GARGANTINI" w:id="87" w:date="2023-01-13T10:23:30Z">
                  <w:r w:rsidDel="00000000" w:rsidR="00000000" w:rsidRPr="00000000">
                    <w:rPr>
                      <w:rtl w:val="0"/>
                    </w:rPr>
                    <w:delText xml:space="preserve">Tele-presence</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59" w:lineRule="auto"/>
              <w:ind w:left="0" w:firstLine="0"/>
              <w:rPr/>
            </w:pPr>
            <w:r w:rsidDel="00000000" w:rsidR="00000000" w:rsidRPr="00000000">
              <w:rPr>
                <w:rtl w:val="0"/>
              </w:rPr>
              <w:t xml:space="preserve">The system is able to provide multi-modal feedback to the operators </w:t>
            </w:r>
            <w:sdt>
              <w:sdtPr>
                <w:tag w:val="goog_rdk_280"/>
              </w:sdtPr>
              <w:sdtContent>
                <w:del w:author="Angelo Michele GARGANTINI" w:id="88" w:date="2023-01-13T11:07:42Z">
                  <w:r w:rsidDel="00000000" w:rsidR="00000000" w:rsidRPr="00000000">
                    <w:rPr>
                      <w:rtl w:val="0"/>
                    </w:rPr>
                    <w:delText xml:space="preserve">such that they experience tele</w:delText>
                  </w:r>
                  <w:r w:rsidDel="00000000" w:rsidR="00000000" w:rsidRPr="00000000">
                    <w:rPr>
                      <w:rtl w:val="0"/>
                    </w:rPr>
                    <w:delText xml:space="preserve">-</w:delText>
                  </w:r>
                  <w:r w:rsidDel="00000000" w:rsidR="00000000" w:rsidRPr="00000000">
                    <w:rPr>
                      <w:rtl w:val="0"/>
                    </w:rPr>
                    <w:delText xml:space="preserve">presence. Typically this requires close </w:delText>
                  </w:r>
                </w:del>
              </w:sdtContent>
            </w:sdt>
            <w:sdt>
              <w:sdtPr>
                <w:tag w:val="goog_rdk_281"/>
              </w:sdtPr>
              <w:sdtContent>
                <w:ins w:author="Angelo Michele GARGANTINI" w:id="88" w:date="2023-01-13T11:07:42Z">
                  <w:r w:rsidDel="00000000" w:rsidR="00000000" w:rsidRPr="00000000">
                    <w:rPr>
                      <w:rtl w:val="0"/>
                    </w:rPr>
                    <w:t xml:space="preserve">by means of </w:t>
                  </w:r>
                </w:ins>
              </w:sdtContent>
            </w:sdt>
            <w:r w:rsidDel="00000000" w:rsidR="00000000" w:rsidRPr="00000000">
              <w:rPr>
                <w:rtl w:val="0"/>
              </w:rPr>
              <w:t xml:space="preserve">synchroniz</w:t>
            </w:r>
            <w:sdt>
              <w:sdtPr>
                <w:tag w:val="goog_rdk_282"/>
              </w:sdtPr>
              <w:sdtContent>
                <w:ins w:author="Angelo Michele GARGANTINI" w:id="89" w:date="2023-01-13T11:07:58Z">
                  <w:r w:rsidDel="00000000" w:rsidR="00000000" w:rsidRPr="00000000">
                    <w:rPr>
                      <w:rtl w:val="0"/>
                    </w:rPr>
                    <w:t xml:space="preserve">ed</w:t>
                  </w:r>
                </w:ins>
              </w:sdtContent>
            </w:sdt>
            <w:sdt>
              <w:sdtPr>
                <w:tag w:val="goog_rdk_283"/>
              </w:sdtPr>
              <w:sdtContent>
                <w:del w:author="Angelo Michele GARGANTINI" w:id="89" w:date="2023-01-13T11:07:58Z">
                  <w:r w:rsidDel="00000000" w:rsidR="00000000" w:rsidRPr="00000000">
                    <w:rPr>
                      <w:rtl w:val="0"/>
                    </w:rPr>
                    <w:delText xml:space="preserve">ation between</w:delText>
                  </w:r>
                </w:del>
              </w:sdtContent>
            </w:sdt>
            <w:r w:rsidDel="00000000" w:rsidR="00000000" w:rsidRPr="00000000">
              <w:rPr>
                <w:rtl w:val="0"/>
              </w:rPr>
              <w:t xml:space="preserve"> different feedback channels.</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4"/>
        </w:numPr>
        <w:ind w:left="720" w:right="7" w:hanging="360"/>
        <w:rPr>
          <w:shd w:fill="f4cccc" w:val="clear"/>
        </w:rPr>
      </w:pPr>
      <w:r w:rsidDel="00000000" w:rsidR="00000000" w:rsidRPr="00000000">
        <w:rPr>
          <w:shd w:fill="f4cccc" w:val="clear"/>
          <w:rtl w:val="0"/>
        </w:rPr>
        <w:t xml:space="preserve">Author: Unibg</w:t>
      </w:r>
    </w:p>
    <w:p w:rsidR="00000000" w:rsidDel="00000000" w:rsidP="00000000" w:rsidRDefault="00000000" w:rsidRPr="00000000" w14:paraId="0000011F">
      <w:pPr>
        <w:ind w:left="720" w:right="7" w:firstLine="0"/>
        <w:rPr/>
      </w:pPr>
      <w:r w:rsidDel="00000000" w:rsidR="00000000" w:rsidRPr="00000000">
        <w:rPr>
          <w:b w:val="1"/>
          <w:rtl w:val="0"/>
        </w:rPr>
        <w:t xml:space="preserve">PEMS</w:t>
      </w:r>
      <w:r w:rsidDel="00000000" w:rsidR="00000000" w:rsidRPr="00000000">
        <w:rPr>
          <w:rtl w:val="0"/>
        </w:rPr>
        <w:t xml:space="preserve">: Pillbox, Insulin pump, in general</w:t>
      </w:r>
    </w:p>
    <w:p w:rsidR="00000000" w:rsidDel="00000000" w:rsidP="00000000" w:rsidRDefault="00000000" w:rsidRPr="00000000" w14:paraId="00000120">
      <w:pPr>
        <w:ind w:left="720" w:right="7" w:firstLine="0"/>
        <w:rPr/>
      </w:pPr>
      <w:r w:rsidDel="00000000" w:rsidR="00000000" w:rsidRPr="00000000">
        <w:rPr>
          <w:b w:val="1"/>
          <w:rtl w:val="0"/>
        </w:rPr>
        <w:t xml:space="preserve">Motivation</w:t>
      </w:r>
      <w:r w:rsidDel="00000000" w:rsidR="00000000" w:rsidRPr="00000000">
        <w:rPr>
          <w:rtl w:val="0"/>
        </w:rPr>
        <w:t xml:space="preserve">: missed sound feedback </w:t>
      </w:r>
    </w:p>
    <w:p w:rsidR="00000000" w:rsidDel="00000000" w:rsidP="00000000" w:rsidRDefault="00000000" w:rsidRPr="00000000" w14:paraId="00000121">
      <w:pPr>
        <w:ind w:left="720" w:right="7" w:firstLine="0"/>
        <w:rPr/>
      </w:pPr>
      <w:r w:rsidDel="00000000" w:rsidR="00000000" w:rsidRPr="00000000">
        <w:rPr>
          <w:b w:val="1"/>
          <w:rtl w:val="0"/>
        </w:rPr>
        <w:t xml:space="preserve">Proposal</w:t>
      </w:r>
      <w:r w:rsidDel="00000000" w:rsidR="00000000" w:rsidRPr="00000000">
        <w:rPr>
          <w:rtl w:val="0"/>
        </w:rPr>
        <w:t xml:space="preserve">: integrate also audio information in the levels and remove “visual” in the level names. Changed name from “tele-presence” to multi-modal” and removed “telepresence”</w:t>
      </w:r>
    </w:p>
    <w:p w:rsidR="00000000" w:rsidDel="00000000" w:rsidP="00000000" w:rsidRDefault="00000000" w:rsidRPr="00000000" w14:paraId="00000122">
      <w:pPr>
        <w:ind w:left="0" w:right="7" w:firstLine="720"/>
        <w:rPr/>
      </w:pPr>
      <w:r w:rsidDel="00000000" w:rsidR="00000000" w:rsidRPr="00000000">
        <w:rPr>
          <w:b w:val="1"/>
          <w:rtl w:val="0"/>
        </w:rPr>
        <w:t xml:space="preserve">Status</w:t>
      </w:r>
      <w:r w:rsidDel="00000000" w:rsidR="00000000" w:rsidRPr="00000000">
        <w:rPr>
          <w:rtl w:val="0"/>
        </w:rPr>
        <w:t xml:space="preserve">: DONE</w:t>
      </w:r>
    </w:p>
    <w:p w:rsidR="00000000" w:rsidDel="00000000" w:rsidP="00000000" w:rsidRDefault="00000000" w:rsidRPr="00000000" w14:paraId="00000123">
      <w:pPr>
        <w:ind w:left="0" w:right="7" w:firstLine="0"/>
        <w:rPr/>
      </w:pPr>
      <w:r w:rsidDel="00000000" w:rsidR="00000000" w:rsidRPr="00000000">
        <w:rPr>
          <w:rtl w:val="0"/>
        </w:rPr>
      </w:r>
    </w:p>
    <w:sdt>
      <w:sdtPr>
        <w:tag w:val="goog_rdk_285"/>
      </w:sdtPr>
      <w:sdtContent>
        <w:p w:rsidR="00000000" w:rsidDel="00000000" w:rsidP="00000000" w:rsidRDefault="00000000" w:rsidRPr="00000000" w14:paraId="00000124">
          <w:pPr>
            <w:pStyle w:val="Heading2"/>
            <w:ind w:left="-5" w:firstLine="0"/>
            <w:rPr>
              <w:ins w:author="Silvia BONFANTI" w:id="90" w:date="2022-12-07T09:33:25Z"/>
            </w:rPr>
          </w:pPr>
          <w:r w:rsidDel="00000000" w:rsidR="00000000" w:rsidRPr="00000000">
            <w:rPr>
              <w:rtl w:val="0"/>
            </w:rPr>
            <w:t xml:space="preserve">System to System Interaction</w:t>
          </w:r>
          <w:sdt>
            <w:sdtPr>
              <w:tag w:val="goog_rdk_284"/>
            </w:sdtPr>
            <w:sdtContent>
              <w:ins w:author="Silvia BONFANTI" w:id="90" w:date="2022-12-07T09:33:25Z">
                <w:r w:rsidDel="00000000" w:rsidR="00000000" w:rsidRPr="00000000">
                  <w:rPr>
                    <w:rtl w:val="0"/>
                  </w:rPr>
                </w:r>
              </w:ins>
            </w:sdtContent>
          </w:sdt>
        </w:p>
      </w:sdtContent>
    </w:sdt>
    <w:sdt>
      <w:sdtPr>
        <w:tag w:val="goog_rdk_288"/>
      </w:sdtPr>
      <w:sdtContent>
        <w:p w:rsidR="00000000" w:rsidDel="00000000" w:rsidP="00000000" w:rsidRDefault="00000000" w:rsidRPr="00000000" w14:paraId="00000125">
          <w:pPr>
            <w:rPr>
              <w:rPrChange w:author="Silvia BONFANTI" w:id="91" w:date="2022-12-07T09:33:25Z">
                <w:rPr/>
              </w:rPrChange>
            </w:rPr>
            <w:pPrChange w:author="Silvia BONFANTI" w:id="0" w:date="2022-12-07T09:33:25Z">
              <w:pPr>
                <w:pStyle w:val="Heading2"/>
                <w:ind w:left="-5" w:firstLine="0"/>
              </w:pPr>
            </w:pPrChange>
          </w:pPr>
          <w:sdt>
            <w:sdtPr>
              <w:tag w:val="goog_rdk_286"/>
            </w:sdtPr>
            <w:sdtContent>
              <w:ins w:author="Silvia BONFANTI" w:id="90" w:date="2022-12-07T09:33:25Z">
                <w:r w:rsidDel="00000000" w:rsidR="00000000" w:rsidRPr="00000000">
                  <w:rPr>
                    <w:rtl w:val="0"/>
                  </w:rPr>
                  <w:t xml:space="preserve">The following set of levels relate to the interaction between systems in carrying out a task or mission. No distinction needs to be made between separate systems that communicate and dependent systems that carry out a task. However, there is a distinction between systems that rely on a central controller and those that use distributed decision-making.</w:t>
                </w:r>
              </w:ins>
            </w:sdtContent>
          </w:sdt>
          <w:sdt>
            <w:sdtPr>
              <w:tag w:val="goog_rdk_287"/>
            </w:sdtPr>
            <w:sdtContent>
              <w:r w:rsidDel="00000000" w:rsidR="00000000" w:rsidRPr="00000000">
                <w:rPr>
                  <w:rtl w:val="0"/>
                </w:rPr>
              </w:r>
            </w:sdtContent>
          </w:sdt>
        </w:p>
      </w:sdtContent>
    </w:sdt>
    <w:tbl>
      <w:tblPr>
        <w:tblStyle w:val="Table8"/>
        <w:tblW w:w="15150.0" w:type="dxa"/>
        <w:jc w:val="left"/>
        <w:tblInd w:w="5.0" w:type="dxa"/>
        <w:tblLayout w:type="fixed"/>
        <w:tblLook w:val="0400"/>
      </w:tblPr>
      <w:tblGrid>
        <w:gridCol w:w="600"/>
        <w:gridCol w:w="2598"/>
        <w:gridCol w:w="11952"/>
        <w:tblGridChange w:id="0">
          <w:tblGrid>
            <w:gridCol w:w="600"/>
            <w:gridCol w:w="2598"/>
            <w:gridCol w:w="11952"/>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59" w:lineRule="auto"/>
              <w:ind w:left="0" w:firstLine="0"/>
              <w:rPr/>
            </w:pPr>
            <w:r w:rsidDel="00000000" w:rsidR="00000000" w:rsidRPr="00000000">
              <w:rPr>
                <w:rtl w:val="0"/>
              </w:rPr>
              <w:t xml:space="preserve">No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59" w:lineRule="auto"/>
              <w:ind w:left="0" w:firstLine="0"/>
              <w:rPr/>
            </w:pPr>
            <w:r w:rsidDel="00000000" w:rsidR="00000000" w:rsidRPr="00000000">
              <w:rPr>
                <w:rtl w:val="0"/>
              </w:rPr>
              <w:t xml:space="preserve">The system operates on its own without communication with another system.</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0" w:line="259" w:lineRule="auto"/>
              <w:ind w:left="0" w:firstLine="0"/>
              <w:rPr/>
            </w:pPr>
            <w:r w:rsidDel="00000000" w:rsidR="00000000" w:rsidRPr="00000000">
              <w:rPr>
                <w:rtl w:val="0"/>
              </w:rPr>
              <w:t xml:space="preserve">1</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59" w:lineRule="auto"/>
              <w:ind w:left="0" w:firstLine="0"/>
              <w:rPr/>
            </w:pPr>
            <w:r w:rsidDel="00000000" w:rsidR="00000000" w:rsidRPr="00000000">
              <w:rPr>
                <w:rtl w:val="0"/>
              </w:rPr>
              <w:t xml:space="preserve">Communication of own status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59" w:lineRule="auto"/>
              <w:ind w:left="0" w:firstLine="0"/>
              <w:rPr/>
            </w:pPr>
            <w:r w:rsidDel="00000000" w:rsidR="00000000" w:rsidRPr="00000000">
              <w:rPr>
                <w:rtl w:val="0"/>
              </w:rPr>
              <w:t xml:space="preserve">Two or more systems communicate basic status information and task-specific status. Status information is pre-defined for the task. The information communicated only relates to the state of the system within the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line="259" w:lineRule="auto"/>
              <w:ind w:left="0" w:firstLine="0"/>
              <w:rPr/>
            </w:pPr>
            <w:r w:rsidDel="00000000" w:rsidR="00000000" w:rsidRPr="00000000">
              <w:rPr>
                <w:rtl w:val="0"/>
              </w:rPr>
              <w:t xml:space="preserve">Communication of task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59" w:lineRule="auto"/>
              <w:ind w:left="0" w:firstLine="0"/>
              <w:rPr/>
            </w:pPr>
            <w:r w:rsidDel="00000000" w:rsidR="00000000" w:rsidRPr="00000000">
              <w:rPr>
                <w:rtl w:val="0"/>
              </w:rPr>
              <w:t xml:space="preserve">Two or more systems are able to communicate information about the task they are performing in terms of task completion, time to completion, and information about task barriers, resources etc. This information is at a high level and will impact on the planning of a common task, or tasks in a common space.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259" w:lineRule="auto"/>
              <w:ind w:left="0" w:firstLine="0"/>
              <w:rPr/>
            </w:pPr>
            <w:r w:rsidDel="00000000" w:rsidR="00000000" w:rsidRPr="00000000">
              <w:rPr>
                <w:rtl w:val="0"/>
              </w:rPr>
              <w:t xml:space="preserve">Communication of environment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59" w:lineRule="auto"/>
              <w:ind w:left="0" w:firstLine="0"/>
              <w:rPr/>
            </w:pPr>
            <w:r w:rsidDel="00000000" w:rsidR="00000000" w:rsidRPr="00000000">
              <w:rPr>
                <w:rtl w:val="0"/>
              </w:rPr>
              <w:t xml:space="preserve">Two or more systems share information about their </w:t>
            </w:r>
            <w:sdt>
              <w:sdtPr>
                <w:tag w:val="goog_rdk_289"/>
              </w:sdtPr>
              <w:sdtContent>
                <w:del w:author="Angelo Michele GARGANTINI" w:id="92" w:date="2022-12-15T10:29:50Z">
                  <w:r w:rsidDel="00000000" w:rsidR="00000000" w:rsidRPr="00000000">
                    <w:rPr>
                      <w:rtl w:val="0"/>
                    </w:rPr>
                    <w:delText xml:space="preserve">local </w:delText>
                  </w:r>
                </w:del>
              </w:sdtContent>
            </w:sdt>
            <w:r w:rsidDel="00000000" w:rsidR="00000000" w:rsidRPr="00000000">
              <w:rPr>
                <w:rtl w:val="0"/>
              </w:rPr>
              <w:t xml:space="preserve">environments, or share wider scale information that they have acquired or been given. The systems are able to assimilate the information and extract task-relevant knowledge from it.</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259" w:lineRule="auto"/>
              <w:ind w:left="0" w:firstLine="0"/>
              <w:rPr/>
            </w:pPr>
            <w:r w:rsidDel="00000000" w:rsidR="00000000" w:rsidRPr="00000000">
              <w:rPr>
                <w:rtl w:val="0"/>
              </w:rPr>
              <w:t xml:space="preserve">Team 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59" w:lineRule="auto"/>
              <w:ind w:left="0" w:firstLine="0"/>
              <w:rPr/>
            </w:pPr>
            <w:r w:rsidDel="00000000" w:rsidR="00000000" w:rsidRPr="00000000">
              <w:rPr>
                <w:rtl w:val="0"/>
              </w:rPr>
              <w:t xml:space="preserve">Two or more systems are able to communicate task-level information during the execution of the task such that it is possible to implement dynamic planning between the systems in the team. Each system carries out its own tasks with awareness of the other systems in the team.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259" w:lineRule="auto"/>
              <w:ind w:left="0" w:firstLine="0"/>
              <w:rPr/>
            </w:pPr>
            <w:r w:rsidDel="00000000" w:rsidR="00000000" w:rsidRPr="00000000">
              <w:rPr>
                <w:rtl w:val="0"/>
              </w:rPr>
              <w:t xml:space="preserve">Team coordination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59" w:lineRule="auto"/>
              <w:ind w:left="0" w:firstLine="0"/>
              <w:rPr/>
            </w:pPr>
            <w:r w:rsidDel="00000000" w:rsidR="00000000" w:rsidRPr="00000000">
              <w:rPr>
                <w:rtl w:val="0"/>
              </w:rPr>
              <w:t xml:space="preserve">Two or more systems are able to collaborate to achieve a task outcome that could not be achieved by either system alone, or by each system operating independently.</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59" w:lineRule="auto"/>
              <w:ind w:left="0" w:firstLine="0"/>
              <w:rPr/>
            </w:pPr>
            <w:r w:rsidDel="00000000" w:rsidR="00000000" w:rsidRPr="00000000">
              <w:rPr>
                <w:rtl w:val="0"/>
              </w:rPr>
              <w:t xml:space="preserve">Capability</w:t>
            </w:r>
          </w:p>
          <w:p w:rsidR="00000000" w:rsidDel="00000000" w:rsidP="00000000" w:rsidRDefault="00000000" w:rsidRPr="00000000" w14:paraId="0000013D">
            <w:pPr>
              <w:spacing w:after="0" w:line="259" w:lineRule="auto"/>
              <w:ind w:left="0" w:firstLine="0"/>
              <w:rPr/>
            </w:pPr>
            <w:r w:rsidDel="00000000" w:rsidR="00000000" w:rsidRPr="00000000">
              <w:rPr>
                <w:rtl w:val="0"/>
              </w:rPr>
              <w:t xml:space="preserve">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0" w:firstLine="0"/>
              <w:rPr/>
            </w:pPr>
            <w:r w:rsidDel="00000000" w:rsidR="00000000" w:rsidRPr="00000000">
              <w:rPr>
                <w:rtl w:val="0"/>
              </w:rPr>
              <w:t xml:space="preserve">Systems are able to communicate their own task capabilities and utilize cooperative working between teams of heterogeneous systems where there is no prior knowledge of the composition of the team.</w:t>
            </w:r>
          </w:p>
        </w:tc>
      </w:tr>
    </w:tbl>
    <w:sdt>
      <w:sdtPr>
        <w:tag w:val="goog_rdk_292"/>
      </w:sdtPr>
      <w:sdtContent>
        <w:p w:rsidR="00000000" w:rsidDel="00000000" w:rsidP="00000000" w:rsidRDefault="00000000" w:rsidRPr="00000000" w14:paraId="0000013F">
          <w:pPr>
            <w:pStyle w:val="Heading2"/>
            <w:ind w:left="-5" w:firstLine="0"/>
            <w:rPr>
              <w:ins w:author="Martina De Sanctis" w:id="93" w:date="2022-12-13T10:35:06Z"/>
            </w:rPr>
          </w:pPr>
          <w:sdt>
            <w:sdtPr>
              <w:tag w:val="goog_rdk_291"/>
            </w:sdtPr>
            <w:sdtContent>
              <w:ins w:author="Martina De Sanctis" w:id="93" w:date="2022-12-13T10:35:06Z">
                <w:r w:rsidDel="00000000" w:rsidR="00000000" w:rsidRPr="00000000">
                  <w:rPr>
                    <w:rtl w:val="0"/>
                  </w:rPr>
                </w:r>
              </w:ins>
            </w:sdtContent>
          </w:sdt>
        </w:p>
      </w:sdtContent>
    </w:sdt>
    <w:sdt>
      <w:sdtPr>
        <w:tag w:val="goog_rdk_294"/>
      </w:sdtPr>
      <w:sdtContent>
        <w:p w:rsidR="00000000" w:rsidDel="00000000" w:rsidP="00000000" w:rsidRDefault="00000000" w:rsidRPr="00000000" w14:paraId="00000140">
          <w:pPr>
            <w:pStyle w:val="Heading2"/>
            <w:ind w:left="-5" w:firstLine="0"/>
            <w:rPr>
              <w:ins w:author="Silvia BONFANTI" w:id="94" w:date="2022-12-15T06:11:03Z"/>
            </w:rPr>
          </w:pPr>
          <w:r w:rsidDel="00000000" w:rsidR="00000000" w:rsidRPr="00000000">
            <w:rPr>
              <w:rtl w:val="0"/>
            </w:rPr>
            <w:t xml:space="preserve">Human-System Interaction Safety</w:t>
          </w:r>
          <w:sdt>
            <w:sdtPr>
              <w:tag w:val="goog_rdk_293"/>
            </w:sdtPr>
            <w:sdtContent>
              <w:ins w:author="Silvia BONFANTI" w:id="94" w:date="2022-12-15T06:11:03Z">
                <w:r w:rsidDel="00000000" w:rsidR="00000000" w:rsidRPr="00000000">
                  <w:rPr>
                    <w:rtl w:val="0"/>
                  </w:rPr>
                </w:r>
              </w:ins>
            </w:sdtContent>
          </w:sdt>
        </w:p>
      </w:sdtContent>
    </w:sdt>
    <w:sdt>
      <w:sdtPr>
        <w:tag w:val="goog_rdk_301"/>
      </w:sdtPr>
      <w:sdtContent>
        <w:p w:rsidR="00000000" w:rsidDel="00000000" w:rsidP="00000000" w:rsidRDefault="00000000" w:rsidRPr="00000000" w14:paraId="00000141">
          <w:pPr>
            <w:rPr>
              <w:rPrChange w:author="Silvia BONFANTI" w:id="97" w:date="2022-12-15T06:11:03Z">
                <w:rPr/>
              </w:rPrChange>
            </w:rPr>
            <w:pPrChange w:author="Silvia BONFANTI" w:id="0" w:date="2022-12-15T06:11:03Z">
              <w:pPr>
                <w:pStyle w:val="Heading2"/>
                <w:ind w:left="-5" w:firstLine="0"/>
              </w:pPr>
            </w:pPrChange>
          </w:pPr>
          <w:sdt>
            <w:sdtPr>
              <w:tag w:val="goog_rdk_295"/>
            </w:sdtPr>
            <w:sdtContent>
              <w:ins w:author="Silvia BONFANTI" w:id="94" w:date="2022-12-15T06:11:03Z">
                <w:r w:rsidDel="00000000" w:rsidR="00000000" w:rsidRPr="00000000">
                  <w:rPr>
                    <w:rtl w:val="0"/>
                  </w:rPr>
                  <w:t xml:space="preserve">The following levels only apply to systems that have an inherent level of unsafe</w:t>
                </w:r>
              </w:ins>
            </w:sdtContent>
          </w:sdt>
          <w:sdt>
            <w:sdtPr>
              <w:tag w:val="goog_rdk_296"/>
            </w:sdtPr>
            <w:sdtContent>
              <w:ins w:author="Patrizio Pelliccione" w:id="95" w:date="2023-01-19T14:02:45Z">
                <w:r w:rsidDel="00000000" w:rsidR="00000000" w:rsidRPr="00000000">
                  <w:rPr>
                    <w:rtl w:val="0"/>
                  </w:rPr>
                  <w:t xml:space="preserve">t</w:t>
                </w:r>
              </w:ins>
            </w:sdtContent>
          </w:sdt>
          <w:sdt>
            <w:sdtPr>
              <w:tag w:val="goog_rdk_297"/>
            </w:sdtPr>
            <w:sdtContent>
              <w:ins w:author="Silvia BONFANTI" w:id="94" w:date="2022-12-15T06:11:03Z">
                <w:sdt>
                  <w:sdtPr>
                    <w:tag w:val="goog_rdk_298"/>
                  </w:sdtPr>
                  <w:sdtContent>
                    <w:del w:author="Patrizio Pelliccione" w:id="95" w:date="2023-01-19T14:02:45Z">
                      <w:r w:rsidDel="00000000" w:rsidR="00000000" w:rsidRPr="00000000">
                        <w:rPr>
                          <w:rtl w:val="0"/>
                        </w:rPr>
                        <w:delText xml:space="preserve">l</w:delText>
                      </w:r>
                    </w:del>
                  </w:sdtContent>
                </w:sdt>
                <w:r w:rsidDel="00000000" w:rsidR="00000000" w:rsidRPr="00000000">
                  <w:rPr>
                    <w:rtl w:val="0"/>
                  </w:rPr>
                  <w:t xml:space="preserve">y </w:t>
                </w:r>
                <w:r w:rsidDel="00000000" w:rsidR="00000000" w:rsidRPr="00000000">
                  <w:rPr>
                    <w:highlight w:val="yellow"/>
                    <w:rtl w:val="0"/>
                  </w:rPr>
                  <w:t xml:space="preserve">in the interaction between the human and the system</w:t>
                </w:r>
                <w:r w:rsidDel="00000000" w:rsidR="00000000" w:rsidRPr="00000000">
                  <w:rPr>
                    <w:rtl w:val="0"/>
                  </w:rPr>
                  <w:t xml:space="preserve">. For example, if a system is safe at Level 0 then there is no need for it to reach Level 1 safety. For this reason, each successive level relates to systems that exhibit increased levels of potential harm. It is assumed that all systems meet safety criteria appropriate to their </w:t>
                </w:r>
                <w:sdt>
                  <w:sdtPr>
                    <w:tag w:val="goog_rdk_299"/>
                  </w:sdtPr>
                  <w:sdtContent>
                    <w:del w:author="Angelo Michele GARGANTINI" w:id="96" w:date="2022-12-15T10:53:42Z">
                      <w:r w:rsidDel="00000000" w:rsidR="00000000" w:rsidRPr="00000000">
                        <w:rPr>
                          <w:rtl w:val="0"/>
                        </w:rPr>
                        <w:delText xml:space="preserve">operating </w:delText>
                      </w:r>
                    </w:del>
                  </w:sdtContent>
                </w:sdt>
                <w:r w:rsidDel="00000000" w:rsidR="00000000" w:rsidRPr="00000000">
                  <w:rPr>
                    <w:rtl w:val="0"/>
                  </w:rPr>
                  <w:t xml:space="preserve">environment with respect to electrical and battery safety requirements, typically specified by European CE marking criteria. It is also expected that appropriate safety criteria have been applied with respect to consumables used by the system. For example heated liquids, liquids under pressure, or chemical agents.</w:t>
                </w:r>
              </w:ins>
            </w:sdtContent>
          </w:sdt>
          <w:sdt>
            <w:sdtPr>
              <w:tag w:val="goog_rdk_300"/>
            </w:sdtPr>
            <w:sdtContent>
              <w:r w:rsidDel="00000000" w:rsidR="00000000" w:rsidRPr="00000000">
                <w:rPr>
                  <w:rtl w:val="0"/>
                </w:rPr>
              </w:r>
            </w:sdtContent>
          </w:sdt>
        </w:p>
      </w:sdtContent>
    </w:sdt>
    <w:tbl>
      <w:tblPr>
        <w:tblStyle w:val="Table9"/>
        <w:tblW w:w="15150.0" w:type="dxa"/>
        <w:jc w:val="left"/>
        <w:tblInd w:w="5.0" w:type="dxa"/>
        <w:tblLayout w:type="fixed"/>
        <w:tblLook w:val="0400"/>
      </w:tblPr>
      <w:tblGrid>
        <w:gridCol w:w="600"/>
        <w:gridCol w:w="1504"/>
        <w:gridCol w:w="13046"/>
        <w:tblGridChange w:id="0">
          <w:tblGrid>
            <w:gridCol w:w="600"/>
            <w:gridCol w:w="1504"/>
            <w:gridCol w:w="1304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59" w:lineRule="auto"/>
              <w:ind w:left="142"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0" w:line="259" w:lineRule="auto"/>
              <w:ind w:left="0" w:firstLine="0"/>
              <w:jc w:val="both"/>
              <w:rPr/>
            </w:pPr>
            <w:r w:rsidDel="00000000" w:rsidR="00000000" w:rsidRPr="00000000">
              <w:rPr>
                <w:rtl w:val="0"/>
              </w:rPr>
              <w:t xml:space="preserve">Intrinsic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59" w:lineRule="auto"/>
              <w:ind w:left="0" w:firstLine="0"/>
              <w:rPr/>
            </w:pPr>
            <w:r w:rsidDel="00000000" w:rsidR="00000000" w:rsidRPr="00000000">
              <w:rPr>
                <w:rtl w:val="0"/>
              </w:rPr>
              <w:t xml:space="preserve">The mechanism of the system is safe because by design it cannot damage a person at any time during its operating cycle. The maintenance of this level of safety does not depend on software.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spacing w:after="0" w:line="259" w:lineRule="auto"/>
              <w:ind w:left="0" w:firstLine="0"/>
              <w:rPr/>
            </w:pPr>
            <w:r w:rsidDel="00000000" w:rsidR="00000000" w:rsidRPr="00000000">
              <w:rPr>
                <w:rtl w:val="0"/>
              </w:rPr>
              <w:t xml:space="preserve">Basic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0" w:firstLine="0"/>
              <w:rPr/>
            </w:pPr>
            <w:r w:rsidDel="00000000" w:rsidR="00000000" w:rsidRPr="00000000">
              <w:rPr>
                <w:rtl w:val="0"/>
              </w:rPr>
              <w:t xml:space="preserve">The system operates with a basic level of safety appropriate to the task. Maintaining safe operation may depend on the operator being able to stop operation or continuously enable the operating cycle</w:t>
            </w:r>
            <w:sdt>
              <w:sdtPr>
                <w:tag w:val="goog_rdk_302"/>
              </w:sdtPr>
              <w:sdtContent>
                <w:ins w:author="Patrizio Pelliccione" w:id="98" w:date="2023-01-19T14:09:36Z">
                  <w:r w:rsidDel="00000000" w:rsidR="00000000" w:rsidRPr="00000000">
                    <w:rPr>
                      <w:rtl w:val="0"/>
                    </w:rPr>
                    <w:t xml:space="preserve">, e.g. a red button able to stop operation</w:t>
                  </w:r>
                </w:ins>
              </w:sdtContent>
            </w:sdt>
            <w:r w:rsidDel="00000000" w:rsidR="00000000" w:rsidRPr="00000000">
              <w:rPr>
                <w:rtl w:val="0"/>
              </w:rPr>
              <w:t xml:space="preserve">. The maintenance of this level of safety does not depend on software.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59" w:lineRule="auto"/>
              <w:ind w:left="0" w:firstLine="0"/>
              <w:rPr/>
            </w:pPr>
            <w:r w:rsidDel="00000000" w:rsidR="00000000" w:rsidRPr="00000000">
              <w:rPr>
                <w:rtl w:val="0"/>
              </w:rPr>
              <w:t xml:space="preserve">Basic operator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59" w:lineRule="auto"/>
              <w:ind w:left="0" w:firstLine="0"/>
              <w:rPr/>
            </w:pPr>
            <w:r w:rsidDel="00000000" w:rsidR="00000000" w:rsidRPr="00000000">
              <w:rPr>
                <w:rtl w:val="0"/>
              </w:rPr>
              <w:t xml:space="preserve">The system is made safe for the operator by physically bounding the operating space of the system. Access gates trigger stop commands to the system. The system will not operate unless the bounding space is closed.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0" w:line="259" w:lineRule="auto"/>
              <w:ind w:left="0" w:firstLine="0"/>
              <w:jc w:val="both"/>
              <w:rPr/>
            </w:pPr>
            <w:r w:rsidDel="00000000" w:rsidR="00000000" w:rsidRPr="00000000">
              <w:rPr>
                <w:rtl w:val="0"/>
              </w:rPr>
              <w:t xml:space="preserve">User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59" w:lineRule="auto"/>
              <w:ind w:left="0" w:firstLine="0"/>
              <w:rPr/>
            </w:pPr>
            <w:r w:rsidDel="00000000" w:rsidR="00000000" w:rsidRPr="00000000">
              <w:rPr>
                <w:rtl w:val="0"/>
              </w:rPr>
              <w:t xml:space="preserve">The system is informed</w:t>
            </w:r>
            <w:sdt>
              <w:sdtPr>
                <w:tag w:val="goog_rdk_303"/>
              </w:sdtPr>
              <w:sdtContent>
                <w:ins w:author="Patrizio Pelliccione" w:id="99" w:date="2023-01-19T14:08:47Z">
                  <w:r w:rsidDel="00000000" w:rsidR="00000000" w:rsidRPr="00000000">
                    <w:rPr>
                      <w:rtl w:val="0"/>
                    </w:rPr>
                    <w:t xml:space="preserve"> or is able to understand</w:t>
                  </w:r>
                </w:ins>
              </w:sdtContent>
            </w:sdt>
            <w:r w:rsidDel="00000000" w:rsidR="00000000" w:rsidRPr="00000000">
              <w:rPr>
                <w:rtl w:val="0"/>
              </w:rPr>
              <w:t xml:space="preserve"> when a user enters the work zone. The system operates </w:t>
            </w:r>
            <w:r w:rsidDel="00000000" w:rsidR="00000000" w:rsidRPr="00000000">
              <w:rPr>
                <w:rtl w:val="0"/>
              </w:rPr>
              <w:t xml:space="preserve">safely</w:t>
            </w:r>
            <w:sdt>
              <w:sdtPr>
                <w:tag w:val="goog_rdk_304"/>
              </w:sdtPr>
              <w:sdtContent>
                <w:ins w:author="Patrizio Pelliccione" w:id="100" w:date="2023-01-19T14:09:15Z">
                  <w:r w:rsidDel="00000000" w:rsidR="00000000" w:rsidRPr="00000000">
                    <w:rPr>
                      <w:rtl w:val="0"/>
                    </w:rPr>
                    <w:t xml:space="preserve">, e.g. changing to a safety mode,</w:t>
                  </w:r>
                </w:ins>
              </w:sdtContent>
            </w:sdt>
            <w:r w:rsidDel="00000000" w:rsidR="00000000" w:rsidRPr="00000000">
              <w:rPr>
                <w:rtl w:val="0"/>
              </w:rPr>
              <w:t xml:space="preserve"> while the user is present in the operating zone.</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spacing w:after="0" w:line="259" w:lineRule="auto"/>
              <w:ind w:left="0" w:firstLine="0"/>
              <w:rPr/>
            </w:pPr>
            <w:r w:rsidDel="00000000" w:rsidR="00000000" w:rsidRPr="00000000">
              <w:rPr>
                <w:rtl w:val="0"/>
              </w:rPr>
              <w:t xml:space="preserve">Workspace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59" w:lineRule="auto"/>
              <w:ind w:left="0" w:firstLine="0"/>
              <w:rPr/>
            </w:pPr>
            <w:r w:rsidDel="00000000" w:rsidR="00000000" w:rsidRPr="00000000">
              <w:rPr>
                <w:rtl w:val="0"/>
              </w:rPr>
              <w:t xml:space="preserve">The system operates within a well-defined space where a zone of safe operation is identified </w:t>
            </w:r>
            <w:sdt>
              <w:sdtPr>
                <w:tag w:val="goog_rdk_305"/>
              </w:sdtPr>
              <w:sdtContent>
                <w:del w:author="Patrizio Pelliccione" w:id="101" w:date="2023-01-19T14:14:00Z">
                  <w:r w:rsidDel="00000000" w:rsidR="00000000" w:rsidRPr="00000000">
                    <w:rPr>
                      <w:rtl w:val="0"/>
                    </w:rPr>
                    <w:delText xml:space="preserve">to the operator </w:delText>
                  </w:r>
                </w:del>
              </w:sdtContent>
            </w:sdt>
            <w:r w:rsidDel="00000000" w:rsidR="00000000" w:rsidRPr="00000000">
              <w:rPr>
                <w:rtl w:val="0"/>
              </w:rPr>
              <w:t xml:space="preserve">and programmed into the system. While the system is occupying the safe zone it </w:t>
            </w:r>
            <w:sdt>
              <w:sdtPr>
                <w:tag w:val="goog_rdk_306"/>
              </w:sdtPr>
              <w:sdtContent>
                <w:ins w:author="Patrizio Pelliccione" w:id="102" w:date="2023-01-19T14:14:20Z">
                  <w:r w:rsidDel="00000000" w:rsidR="00000000" w:rsidRPr="00000000">
                    <w:rPr>
                      <w:rtl w:val="0"/>
                    </w:rPr>
                    <w:t xml:space="preserve">operates </w:t>
                  </w:r>
                </w:ins>
              </w:sdtContent>
            </w:sdt>
            <w:sdt>
              <w:sdtPr>
                <w:tag w:val="goog_rdk_307"/>
              </w:sdtPr>
              <w:sdtContent>
                <w:del w:author="Patrizio Pelliccione" w:id="102" w:date="2023-01-19T14:14:20Z">
                  <w:r w:rsidDel="00000000" w:rsidR="00000000" w:rsidRPr="00000000">
                    <w:rPr>
                      <w:rtl w:val="0"/>
                    </w:rPr>
                    <w:delText xml:space="preserve">will control its motion such that it is</w:delText>
                  </w:r>
                </w:del>
              </w:sdtContent>
            </w:sdt>
            <w:r w:rsidDel="00000000" w:rsidR="00000000" w:rsidRPr="00000000">
              <w:rPr>
                <w:rtl w:val="0"/>
              </w:rPr>
              <w:t xml:space="preserve"> </w:t>
            </w:r>
            <w:sdt>
              <w:sdtPr>
                <w:tag w:val="goog_rdk_308"/>
              </w:sdtPr>
              <w:sdtContent>
                <w:ins w:author="Patrizio Pelliccione" w:id="103" w:date="2023-01-19T14:14:43Z">
                  <w:r w:rsidDel="00000000" w:rsidR="00000000" w:rsidRPr="00000000">
                    <w:rPr>
                      <w:rtl w:val="0"/>
                    </w:rPr>
                    <w:t xml:space="preserve">safely</w:t>
                  </w:r>
                </w:ins>
              </w:sdtContent>
            </w:sdt>
            <w:sdt>
              <w:sdtPr>
                <w:tag w:val="goog_rdk_309"/>
              </w:sdtPr>
              <w:sdtContent>
                <w:del w:author="Patrizio Pelliccione" w:id="103" w:date="2023-01-19T14:14:43Z">
                  <w:r w:rsidDel="00000000" w:rsidR="00000000" w:rsidRPr="00000000">
                    <w:rPr>
                      <w:rtl w:val="0"/>
                    </w:rPr>
                    <w:delText xml:space="preserve">safe</w:delText>
                  </w:r>
                </w:del>
              </w:sdtContent>
            </w:sdt>
            <w:r w:rsidDel="00000000" w:rsidR="00000000" w:rsidRPr="00000000">
              <w:rPr>
                <w:rtl w:val="0"/>
              </w:rPr>
              <w:t xml:space="preserve">. The system may also use sensing to detect that </w:t>
            </w:r>
            <w:sdt>
              <w:sdtPr>
                <w:tag w:val="goog_rdk_310"/>
              </w:sdtPr>
              <w:sdtContent>
                <w:ins w:author="Patrizio Pelliccione" w:id="104" w:date="2023-01-19T14:15:57Z">
                  <w:r w:rsidDel="00000000" w:rsidR="00000000" w:rsidRPr="00000000">
                    <w:rPr>
                      <w:rtl w:val="0"/>
                    </w:rPr>
                    <w:t xml:space="preserve">humans do not</w:t>
                  </w:r>
                </w:ins>
              </w:sdtContent>
            </w:sdt>
            <w:sdt>
              <w:sdtPr>
                <w:tag w:val="goog_rdk_311"/>
              </w:sdtPr>
              <w:sdtContent>
                <w:ins w:author="Patrizio Pelliccione" w:id="105" w:date="2023-01-19T14:14:59Z">
                  <w:sdt>
                    <w:sdtPr>
                      <w:tag w:val="goog_rdk_312"/>
                    </w:sdtPr>
                    <w:sdtContent>
                      <w:del w:author="Patrizio Pelliccione" w:id="104" w:date="2023-01-19T14:15:57Z">
                        <w:r w:rsidDel="00000000" w:rsidR="00000000" w:rsidRPr="00000000">
                          <w:rPr>
                            <w:rtl w:val="0"/>
                          </w:rPr>
                          <w:delText xml:space="preserve">humans</w:delText>
                        </w:r>
                      </w:del>
                    </w:sdtContent>
                  </w:sdt>
                </w:ins>
              </w:sdtContent>
            </w:sdt>
            <w:sdt>
              <w:sdtPr>
                <w:tag w:val="goog_rdk_313"/>
              </w:sdtPr>
              <w:sdtContent>
                <w:del w:author="Patrizio Pelliccione" w:id="104" w:date="2023-01-19T14:15:57Z">
                  <w:r w:rsidDel="00000000" w:rsidR="00000000" w:rsidRPr="00000000">
                    <w:rPr>
                      <w:rtl w:val="0"/>
                    </w:rPr>
                    <w:delText xml:space="preserve">the user does</w:delText>
                  </w:r>
                  <w:r w:rsidDel="00000000" w:rsidR="00000000" w:rsidRPr="00000000">
                    <w:rPr>
                      <w:rtl w:val="0"/>
                    </w:rPr>
                    <w:delText xml:space="preserve"> not</w:delText>
                  </w:r>
                </w:del>
              </w:sdtContent>
            </w:sdt>
            <w:r w:rsidDel="00000000" w:rsidR="00000000" w:rsidRPr="00000000">
              <w:rPr>
                <w:rtl w:val="0"/>
              </w:rPr>
              <w:t xml:space="preserve"> enter the unsafe zone.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59" w:lineRule="auto"/>
              <w:ind w:left="0" w:firstLine="0"/>
              <w:rPr/>
            </w:pPr>
            <w:r w:rsidDel="00000000" w:rsidR="00000000" w:rsidRPr="00000000">
              <w:rPr>
                <w:rtl w:val="0"/>
              </w:rPr>
              <w:t xml:space="preserve">Dynamic User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59" w:lineRule="auto"/>
              <w:ind w:left="0" w:firstLine="0"/>
              <w:rPr/>
            </w:pPr>
            <w:r w:rsidDel="00000000" w:rsidR="00000000" w:rsidRPr="00000000">
              <w:rPr>
                <w:rtl w:val="0"/>
              </w:rPr>
              <w:t xml:space="preserve">The system or its support systems detect </w:t>
            </w:r>
            <w:sdt>
              <w:sdtPr>
                <w:tag w:val="goog_rdk_314"/>
              </w:sdtPr>
              <w:sdtContent>
                <w:ins w:author="Patrizio Pelliccione" w:id="106" w:date="2023-01-19T14:17:01Z">
                  <w:r w:rsidDel="00000000" w:rsidR="00000000" w:rsidRPr="00000000">
                    <w:rPr>
                      <w:rtl w:val="0"/>
                    </w:rPr>
                    <w:t xml:space="preserve">humans</w:t>
                  </w:r>
                </w:ins>
              </w:sdtContent>
            </w:sdt>
            <w:sdt>
              <w:sdtPr>
                <w:tag w:val="goog_rdk_315"/>
              </w:sdtPr>
              <w:sdtContent>
                <w:del w:author="Patrizio Pelliccione" w:id="106" w:date="2023-01-19T14:17:01Z">
                  <w:r w:rsidDel="00000000" w:rsidR="00000000" w:rsidRPr="00000000">
                    <w:rPr>
                      <w:rtl w:val="0"/>
                    </w:rPr>
                    <w:delText xml:space="preserve">users</w:delText>
                  </w:r>
                </w:del>
              </w:sdtContent>
            </w:sdt>
            <w:r w:rsidDel="00000000" w:rsidR="00000000" w:rsidRPr="00000000">
              <w:rPr>
                <w:rtl w:val="0"/>
              </w:rPr>
              <w:t xml:space="preserve"> within its operating zone and dynamically define a safe zone that envelopes the user where the system controls its operation to be safe.</w:t>
            </w:r>
          </w:p>
        </w:tc>
      </w:tr>
    </w:tbl>
    <w:p w:rsidR="00000000" w:rsidDel="00000000" w:rsidP="00000000" w:rsidRDefault="00000000" w:rsidRPr="00000000" w14:paraId="00000157">
      <w:pPr>
        <w:pStyle w:val="Heading2"/>
        <w:numPr>
          <w:ilvl w:val="0"/>
          <w:numId w:val="4"/>
        </w:numPr>
        <w:ind w:left="720" w:hanging="360"/>
        <w:rPr>
          <w:b w:val="0"/>
          <w:shd w:fill="fce5cd" w:val="clear"/>
        </w:rPr>
      </w:pPr>
      <w:bookmarkStart w:colFirst="0" w:colLast="0" w:name="_heading=h.bvfj8f3xjzuu" w:id="3"/>
      <w:bookmarkEnd w:id="3"/>
      <w:r w:rsidDel="00000000" w:rsidR="00000000" w:rsidRPr="00000000">
        <w:rPr>
          <w:b w:val="0"/>
          <w:shd w:fill="fce5cd" w:val="clear"/>
          <w:rtl w:val="0"/>
        </w:rPr>
        <w:t xml:space="preserve">GSSI, UniBG</w:t>
      </w:r>
    </w:p>
    <w:p w:rsidR="00000000" w:rsidDel="00000000" w:rsidP="00000000" w:rsidRDefault="00000000" w:rsidRPr="00000000" w14:paraId="00000158">
      <w:pPr>
        <w:ind w:left="720" w:firstLine="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159">
      <w:pPr>
        <w:ind w:left="720" w:firstLine="0"/>
        <w:rPr/>
      </w:pPr>
      <w:r w:rsidDel="00000000" w:rsidR="00000000" w:rsidRPr="00000000">
        <w:rPr>
          <w:b w:val="1"/>
          <w:rtl w:val="0"/>
        </w:rPr>
        <w:t xml:space="preserve">Motivation</w:t>
      </w:r>
      <w:r w:rsidDel="00000000" w:rsidR="00000000" w:rsidRPr="00000000">
        <w:rPr>
          <w:rtl w:val="0"/>
        </w:rPr>
        <w:t xml:space="preserve">: Remove ambiguities.</w:t>
      </w:r>
    </w:p>
    <w:p w:rsidR="00000000" w:rsidDel="00000000" w:rsidP="00000000" w:rsidRDefault="00000000" w:rsidRPr="00000000" w14:paraId="0000015A">
      <w:pPr>
        <w:ind w:left="720" w:firstLine="0"/>
        <w:rPr/>
      </w:pPr>
      <w:r w:rsidDel="00000000" w:rsidR="00000000" w:rsidRPr="00000000">
        <w:rPr>
          <w:b w:val="1"/>
          <w:rtl w:val="0"/>
        </w:rPr>
        <w:t xml:space="preserve">Proposal</w:t>
      </w:r>
      <w:r w:rsidDel="00000000" w:rsidR="00000000" w:rsidRPr="00000000">
        <w:rPr>
          <w:rtl w:val="0"/>
        </w:rPr>
        <w:t xml:space="preserve">: Revised descriptions of both the subability and its levels. Removed the HSIS - Context</w:t>
      </w:r>
    </w:p>
    <w:sdt>
      <w:sdtPr>
        <w:tag w:val="goog_rdk_317"/>
      </w:sdtPr>
      <w:sdtContent>
        <w:p w:rsidR="00000000" w:rsidDel="00000000" w:rsidP="00000000" w:rsidRDefault="00000000" w:rsidRPr="00000000" w14:paraId="0000015B">
          <w:pPr>
            <w:ind w:left="720" w:firstLine="0"/>
            <w:rPr>
              <w:ins w:author="Patrizio Pelliccione" w:id="107" w:date="2023-01-19T14:17:16Z"/>
            </w:rPr>
          </w:pPr>
          <w:r w:rsidDel="00000000" w:rsidR="00000000" w:rsidRPr="00000000">
            <w:rPr>
              <w:b w:val="1"/>
              <w:rtl w:val="0"/>
            </w:rPr>
            <w:t xml:space="preserve">Status: DONE</w:t>
          </w:r>
          <w:sdt>
            <w:sdtPr>
              <w:tag w:val="goog_rdk_316"/>
            </w:sdtPr>
            <w:sdtContent>
              <w:ins w:author="Patrizio Pelliccione" w:id="107" w:date="2023-01-19T14:17:16Z">
                <w:r w:rsidDel="00000000" w:rsidR="00000000" w:rsidRPr="00000000">
                  <w:rPr>
                    <w:rtl w:val="0"/>
                  </w:rPr>
                </w:r>
              </w:ins>
            </w:sdtContent>
          </w:sdt>
        </w:p>
      </w:sdtContent>
    </w:sdt>
    <w:sdt>
      <w:sdtPr>
        <w:tag w:val="goog_rdk_320"/>
      </w:sdtPr>
      <w:sdtContent>
        <w:p w:rsidR="00000000" w:rsidDel="00000000" w:rsidP="00000000" w:rsidRDefault="00000000" w:rsidRPr="00000000" w14:paraId="0000015C">
          <w:pPr>
            <w:pStyle w:val="Heading2"/>
            <w:ind w:left="-5" w:firstLine="0"/>
            <w:rPr>
              <w:del w:author="Andrea BOMBARDA" w:id="108" w:date="2023-01-20T10:21:55Z"/>
            </w:rPr>
          </w:pPr>
          <w:sdt>
            <w:sdtPr>
              <w:tag w:val="goog_rdk_319"/>
            </w:sdtPr>
            <w:sdtContent>
              <w:del w:author="Andrea BOMBARDA" w:id="108" w:date="2023-01-20T10:21:55Z">
                <w:r w:rsidDel="00000000" w:rsidR="00000000" w:rsidRPr="00000000">
                  <w:rPr>
                    <w:rtl w:val="0"/>
                  </w:rPr>
                  <w:delText xml:space="preserve">Human-System Interaction Safety – Context</w:delText>
                </w:r>
              </w:del>
            </w:sdtContent>
          </w:sdt>
        </w:p>
      </w:sdtContent>
    </w:sdt>
    <w:sdt>
      <w:sdtPr>
        <w:tag w:val="goog_rdk_322"/>
      </w:sdtPr>
      <w:sdtContent>
        <w:p w:rsidR="00000000" w:rsidDel="00000000" w:rsidP="00000000" w:rsidRDefault="00000000" w:rsidRPr="00000000" w14:paraId="0000015D">
          <w:pPr>
            <w:rPr>
              <w:del w:author="Andrea BOMBARDA" w:id="108" w:date="2023-01-20T10:21:55Z"/>
              <w:color w:val="ff0000"/>
            </w:rPr>
          </w:pPr>
          <w:sdt>
            <w:sdtPr>
              <w:tag w:val="goog_rdk_321"/>
            </w:sdtPr>
            <w:sdtContent>
              <w:del w:author="Andrea BOMBARDA" w:id="108" w:date="2023-01-20T10:21:55Z">
                <w:r w:rsidDel="00000000" w:rsidR="00000000" w:rsidRPr="00000000">
                  <w:rPr>
                    <w:color w:val="ff0000"/>
                    <w:rtl w:val="0"/>
                  </w:rPr>
                  <w:delText xml:space="preserve">Non tanto chiaro, dobbiamo mettere la descrizione anche per i sotto abilities.</w:delText>
                </w:r>
              </w:del>
            </w:sdtContent>
          </w:sdt>
        </w:p>
      </w:sdtContent>
    </w:sdt>
    <w:tbl>
      <w:tblPr>
        <w:tblStyle w:val="Table10"/>
        <w:tblW w:w="15150.0" w:type="dxa"/>
        <w:jc w:val="left"/>
        <w:tblInd w:w="5.0" w:type="dxa"/>
        <w:tblLayout w:type="fixed"/>
        <w:tblLook w:val="0400"/>
      </w:tblPr>
      <w:tblGrid>
        <w:gridCol w:w="600"/>
        <w:gridCol w:w="1987"/>
        <w:gridCol w:w="12563"/>
        <w:tblGridChange w:id="0">
          <w:tblGrid>
            <w:gridCol w:w="600"/>
            <w:gridCol w:w="1987"/>
            <w:gridCol w:w="12563"/>
          </w:tblGrid>
        </w:tblGridChange>
      </w:tblGrid>
      <w:sdt>
        <w:sdtPr>
          <w:tag w:val="goog_rdk_323"/>
        </w:sdtPr>
        <w:sdtContent>
          <w:tr>
            <w:trPr>
              <w:cantSplit w:val="0"/>
              <w:trHeight w:val="320" w:hRule="atLeast"/>
              <w:tblHeader w:val="0"/>
              <w:del w:author="Andrea BOMBARDA" w:id="108" w:date="2023-01-20T10:21:55Z"/>
            </w:trPr>
            <w:tc>
              <w:tcPr>
                <w:tcBorders>
                  <w:top w:color="000000" w:space="0" w:sz="4" w:val="single"/>
                  <w:left w:color="000000" w:space="0" w:sz="4" w:val="single"/>
                  <w:bottom w:color="000000" w:space="0" w:sz="4" w:val="single"/>
                  <w:right w:color="000000" w:space="0" w:sz="4" w:val="single"/>
                </w:tcBorders>
              </w:tcPr>
              <w:sdt>
                <w:sdtPr>
                  <w:tag w:val="goog_rdk_325"/>
                </w:sdtPr>
                <w:sdtContent>
                  <w:p w:rsidR="00000000" w:rsidDel="00000000" w:rsidP="00000000" w:rsidRDefault="00000000" w:rsidRPr="00000000" w14:paraId="0000015E">
                    <w:pPr>
                      <w:spacing w:after="0" w:line="259" w:lineRule="auto"/>
                      <w:ind w:left="0" w:firstLine="0"/>
                      <w:jc w:val="both"/>
                      <w:rPr>
                        <w:del w:author="Andrea BOMBARDA" w:id="108" w:date="2023-01-20T10:21:55Z"/>
                      </w:rPr>
                    </w:pPr>
                    <w:sdt>
                      <w:sdtPr>
                        <w:tag w:val="goog_rdk_324"/>
                      </w:sdtPr>
                      <w:sdtContent>
                        <w:del w:author="Andrea BOMBARDA" w:id="108" w:date="2023-01-20T10:21:55Z">
                          <w:r w:rsidDel="00000000" w:rsidR="00000000" w:rsidRPr="00000000">
                            <w:rPr>
                              <w:b w:val="1"/>
                              <w:rtl w:val="0"/>
                            </w:rPr>
                            <w:delText xml:space="preserve">Level</w:delText>
                          </w:r>
                          <w:r w:rsidDel="00000000" w:rsidR="00000000" w:rsidRPr="00000000">
                            <w:rPr>
                              <w:rtl w:val="0"/>
                            </w:rPr>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327"/>
                </w:sdtPr>
                <w:sdtContent>
                  <w:p w:rsidR="00000000" w:rsidDel="00000000" w:rsidP="00000000" w:rsidRDefault="00000000" w:rsidRPr="00000000" w14:paraId="0000015F">
                    <w:pPr>
                      <w:spacing w:after="0" w:line="259" w:lineRule="auto"/>
                      <w:ind w:left="0" w:firstLine="0"/>
                      <w:jc w:val="center"/>
                      <w:rPr>
                        <w:del w:author="Andrea BOMBARDA" w:id="108" w:date="2023-01-20T10:21:55Z"/>
                      </w:rPr>
                    </w:pPr>
                    <w:sdt>
                      <w:sdtPr>
                        <w:tag w:val="goog_rdk_326"/>
                      </w:sdtPr>
                      <w:sdtContent>
                        <w:del w:author="Andrea BOMBARDA" w:id="108" w:date="2023-01-20T10:21:55Z">
                          <w:r w:rsidDel="00000000" w:rsidR="00000000" w:rsidRPr="00000000">
                            <w:rPr>
                              <w:b w:val="1"/>
                              <w:rtl w:val="0"/>
                            </w:rPr>
                            <w:delText xml:space="preserve">Level name</w:delText>
                          </w:r>
                          <w:r w:rsidDel="00000000" w:rsidR="00000000" w:rsidRPr="00000000">
                            <w:rPr>
                              <w:rtl w:val="0"/>
                            </w:rPr>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329"/>
                </w:sdtPr>
                <w:sdtContent>
                  <w:p w:rsidR="00000000" w:rsidDel="00000000" w:rsidP="00000000" w:rsidRDefault="00000000" w:rsidRPr="00000000" w14:paraId="00000160">
                    <w:pPr>
                      <w:spacing w:after="0" w:line="259" w:lineRule="auto"/>
                      <w:ind w:left="0" w:firstLine="0"/>
                      <w:jc w:val="center"/>
                      <w:rPr>
                        <w:del w:author="Andrea BOMBARDA" w:id="108" w:date="2023-01-20T10:21:55Z"/>
                      </w:rPr>
                    </w:pPr>
                    <w:sdt>
                      <w:sdtPr>
                        <w:tag w:val="goog_rdk_328"/>
                      </w:sdtPr>
                      <w:sdtContent>
                        <w:del w:author="Andrea BOMBARDA" w:id="108" w:date="2023-01-20T10:21:55Z">
                          <w:r w:rsidDel="00000000" w:rsidR="00000000" w:rsidRPr="00000000">
                            <w:rPr>
                              <w:b w:val="1"/>
                              <w:rtl w:val="0"/>
                            </w:rPr>
                            <w:delText xml:space="preserve">Description</w:delText>
                          </w:r>
                          <w:r w:rsidDel="00000000" w:rsidR="00000000" w:rsidRPr="00000000">
                            <w:rPr>
                              <w:rtl w:val="0"/>
                            </w:rPr>
                          </w:r>
                        </w:del>
                      </w:sdtContent>
                    </w:sdt>
                  </w:p>
                </w:sdtContent>
              </w:sdt>
            </w:tc>
          </w:tr>
        </w:sdtContent>
      </w:sdt>
      <w:sdt>
        <w:sdtPr>
          <w:tag w:val="goog_rdk_330"/>
        </w:sdtPr>
        <w:sdtContent>
          <w:tr>
            <w:trPr>
              <w:cantSplit w:val="0"/>
              <w:trHeight w:val="600" w:hRule="atLeast"/>
              <w:tblHeader w:val="0"/>
              <w:del w:author="Andrea BOMBARDA" w:id="108" w:date="2023-01-20T10:21:55Z"/>
            </w:trPr>
            <w:tc>
              <w:tcPr>
                <w:tcBorders>
                  <w:top w:color="000000" w:space="0" w:sz="4" w:val="single"/>
                  <w:left w:color="000000" w:space="0" w:sz="4" w:val="single"/>
                  <w:bottom w:color="000000" w:space="0" w:sz="4" w:val="single"/>
                  <w:right w:color="000000" w:space="0" w:sz="4" w:val="single"/>
                </w:tcBorders>
                <w:vAlign w:val="center"/>
              </w:tcPr>
              <w:sdt>
                <w:sdtPr>
                  <w:tag w:val="goog_rdk_332"/>
                </w:sdtPr>
                <w:sdtContent>
                  <w:p w:rsidR="00000000" w:rsidDel="00000000" w:rsidP="00000000" w:rsidRDefault="00000000" w:rsidRPr="00000000" w14:paraId="00000161">
                    <w:pPr>
                      <w:spacing w:after="0" w:line="259" w:lineRule="auto"/>
                      <w:ind w:left="0" w:firstLine="0"/>
                      <w:rPr>
                        <w:del w:author="Andrea BOMBARDA" w:id="108" w:date="2023-01-20T10:21:55Z"/>
                      </w:rPr>
                    </w:pPr>
                    <w:sdt>
                      <w:sdtPr>
                        <w:tag w:val="goog_rdk_331"/>
                      </w:sdtPr>
                      <w:sdtContent>
                        <w:del w:author="Andrea BOMBARDA" w:id="108" w:date="2023-01-20T10:21:55Z">
                          <w:r w:rsidDel="00000000" w:rsidR="00000000" w:rsidRPr="00000000">
                            <w:rPr>
                              <w:rtl w:val="0"/>
                            </w:rPr>
                            <w:delText xml:space="preserve">0</w:delText>
                          </w:r>
                        </w:del>
                      </w:sdtContent>
                    </w:sdt>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334"/>
                </w:sdtPr>
                <w:sdtContent>
                  <w:p w:rsidR="00000000" w:rsidDel="00000000" w:rsidP="00000000" w:rsidRDefault="00000000" w:rsidRPr="00000000" w14:paraId="00000162">
                    <w:pPr>
                      <w:spacing w:after="0" w:line="259" w:lineRule="auto"/>
                      <w:ind w:left="0" w:firstLine="0"/>
                      <w:rPr>
                        <w:del w:author="Andrea BOMBARDA" w:id="108" w:date="2023-01-20T10:21:55Z"/>
                      </w:rPr>
                    </w:pPr>
                    <w:sdt>
                      <w:sdtPr>
                        <w:tag w:val="goog_rdk_333"/>
                      </w:sdtPr>
                      <w:sdtContent>
                        <w:del w:author="Andrea BOMBARDA" w:id="108" w:date="2023-01-20T10:21:55Z">
                          <w:r w:rsidDel="00000000" w:rsidR="00000000" w:rsidRPr="00000000">
                            <w:rPr>
                              <w:rtl w:val="0"/>
                            </w:rPr>
                            <w:delText xml:space="preserve">Intrinsic safety</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336"/>
                </w:sdtPr>
                <w:sdtContent>
                  <w:p w:rsidR="00000000" w:rsidDel="00000000" w:rsidP="00000000" w:rsidRDefault="00000000" w:rsidRPr="00000000" w14:paraId="00000163">
                    <w:pPr>
                      <w:spacing w:after="0" w:line="259" w:lineRule="auto"/>
                      <w:ind w:left="0" w:firstLine="0"/>
                      <w:rPr>
                        <w:del w:author="Andrea BOMBARDA" w:id="108" w:date="2023-01-20T10:21:55Z"/>
                      </w:rPr>
                    </w:pPr>
                    <w:sdt>
                      <w:sdtPr>
                        <w:tag w:val="goog_rdk_335"/>
                      </w:sdtPr>
                      <w:sdtContent>
                        <w:del w:author="Andrea BOMBARDA" w:id="108" w:date="2023-01-20T10:21:55Z">
                          <w:r w:rsidDel="00000000" w:rsidR="00000000" w:rsidRPr="00000000">
                            <w:rPr>
                              <w:rtl w:val="0"/>
                            </w:rPr>
                            <w:delText xml:space="preserve">The mechanism of the system is safe because by design it cannot damage a person at any time during its operating cycle. The maintenance of this level of safety does not depend on software.</w:delText>
                          </w:r>
                        </w:del>
                      </w:sdtContent>
                    </w:sdt>
                  </w:p>
                </w:sdtContent>
              </w:sdt>
            </w:tc>
          </w:tr>
        </w:sdtContent>
      </w:sdt>
      <w:sdt>
        <w:sdtPr>
          <w:tag w:val="goog_rdk_337"/>
        </w:sdtPr>
        <w:sdtContent>
          <w:tr>
            <w:trPr>
              <w:cantSplit w:val="0"/>
              <w:trHeight w:val="600" w:hRule="atLeast"/>
              <w:tblHeader w:val="0"/>
              <w:del w:author="Andrea BOMBARDA" w:id="108" w:date="2023-01-20T10:21:55Z"/>
            </w:trPr>
            <w:tc>
              <w:tcPr>
                <w:tcBorders>
                  <w:top w:color="000000" w:space="0" w:sz="4" w:val="single"/>
                  <w:left w:color="000000" w:space="0" w:sz="4" w:val="single"/>
                  <w:bottom w:color="000000" w:space="0" w:sz="4" w:val="single"/>
                  <w:right w:color="000000" w:space="0" w:sz="4" w:val="single"/>
                </w:tcBorders>
                <w:vAlign w:val="center"/>
              </w:tcPr>
              <w:sdt>
                <w:sdtPr>
                  <w:tag w:val="goog_rdk_339"/>
                </w:sdtPr>
                <w:sdtContent>
                  <w:p w:rsidR="00000000" w:rsidDel="00000000" w:rsidP="00000000" w:rsidRDefault="00000000" w:rsidRPr="00000000" w14:paraId="00000164">
                    <w:pPr>
                      <w:spacing w:after="0" w:line="259" w:lineRule="auto"/>
                      <w:ind w:left="0" w:firstLine="0"/>
                      <w:rPr>
                        <w:del w:author="Andrea BOMBARDA" w:id="108" w:date="2023-01-20T10:21:55Z"/>
                      </w:rPr>
                    </w:pPr>
                    <w:sdt>
                      <w:sdtPr>
                        <w:tag w:val="goog_rdk_338"/>
                      </w:sdtPr>
                      <w:sdtContent>
                        <w:del w:author="Andrea BOMBARDA" w:id="108" w:date="2023-01-20T10:21:55Z">
                          <w:r w:rsidDel="00000000" w:rsidR="00000000" w:rsidRPr="00000000">
                            <w:rPr>
                              <w:rtl w:val="0"/>
                            </w:rPr>
                            <w:delText xml:space="preserve">1</w:delText>
                          </w:r>
                        </w:del>
                      </w:sdtContent>
                    </w:sdt>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341"/>
                </w:sdtPr>
                <w:sdtContent>
                  <w:p w:rsidR="00000000" w:rsidDel="00000000" w:rsidP="00000000" w:rsidRDefault="00000000" w:rsidRPr="00000000" w14:paraId="00000165">
                    <w:pPr>
                      <w:spacing w:after="0" w:line="259" w:lineRule="auto"/>
                      <w:ind w:left="0" w:firstLine="0"/>
                      <w:rPr>
                        <w:del w:author="Andrea BOMBARDA" w:id="108" w:date="2023-01-20T10:21:55Z"/>
                      </w:rPr>
                    </w:pPr>
                    <w:sdt>
                      <w:sdtPr>
                        <w:tag w:val="goog_rdk_340"/>
                      </w:sdtPr>
                      <w:sdtContent>
                        <w:del w:author="Andrea BOMBARDA" w:id="108" w:date="2023-01-20T10:21:55Z">
                          <w:r w:rsidDel="00000000" w:rsidR="00000000" w:rsidRPr="00000000">
                            <w:rPr>
                              <w:rtl w:val="0"/>
                            </w:rPr>
                            <w:delText xml:space="preserve">Reactive safety</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343"/>
                </w:sdtPr>
                <w:sdtContent>
                  <w:p w:rsidR="00000000" w:rsidDel="00000000" w:rsidP="00000000" w:rsidRDefault="00000000" w:rsidRPr="00000000" w14:paraId="00000166">
                    <w:pPr>
                      <w:spacing w:after="0" w:line="259" w:lineRule="auto"/>
                      <w:ind w:left="0" w:firstLine="0"/>
                      <w:rPr>
                        <w:del w:author="Andrea BOMBARDA" w:id="108" w:date="2023-01-20T10:21:55Z"/>
                      </w:rPr>
                    </w:pPr>
                    <w:sdt>
                      <w:sdtPr>
                        <w:tag w:val="goog_rdk_342"/>
                      </w:sdtPr>
                      <w:sdtContent>
                        <w:del w:author="Andrea BOMBARDA" w:id="108" w:date="2023-01-20T10:21:55Z">
                          <w:r w:rsidDel="00000000" w:rsidR="00000000" w:rsidRPr="00000000">
                            <w:rPr>
                              <w:rtl w:val="0"/>
                            </w:rPr>
                            <w:delText xml:space="preserve">The system is designed to be safe under all reasonable circumstances such that it cannot cause injury to a person during the operation.</w:delText>
                          </w:r>
                        </w:del>
                      </w:sdtContent>
                    </w:sdt>
                  </w:p>
                </w:sdtContent>
              </w:sdt>
            </w:tc>
          </w:tr>
        </w:sdtContent>
      </w:sdt>
      <w:sdt>
        <w:sdtPr>
          <w:tag w:val="goog_rdk_344"/>
        </w:sdtPr>
        <w:sdtContent>
          <w:tr>
            <w:trPr>
              <w:cantSplit w:val="0"/>
              <w:trHeight w:val="600" w:hRule="atLeast"/>
              <w:tblHeader w:val="0"/>
              <w:del w:author="Andrea BOMBARDA" w:id="108" w:date="2023-01-20T10:21:55Z"/>
            </w:trPr>
            <w:tc>
              <w:tcPr>
                <w:tcBorders>
                  <w:top w:color="000000" w:space="0" w:sz="4" w:val="single"/>
                  <w:left w:color="000000" w:space="0" w:sz="4" w:val="single"/>
                  <w:bottom w:color="000000" w:space="0" w:sz="4" w:val="single"/>
                  <w:right w:color="000000" w:space="0" w:sz="4" w:val="single"/>
                </w:tcBorders>
                <w:vAlign w:val="center"/>
              </w:tcPr>
              <w:sdt>
                <w:sdtPr>
                  <w:tag w:val="goog_rdk_346"/>
                </w:sdtPr>
                <w:sdtContent>
                  <w:p w:rsidR="00000000" w:rsidDel="00000000" w:rsidP="00000000" w:rsidRDefault="00000000" w:rsidRPr="00000000" w14:paraId="00000167">
                    <w:pPr>
                      <w:spacing w:after="0" w:line="259" w:lineRule="auto"/>
                      <w:ind w:left="0" w:firstLine="0"/>
                      <w:rPr>
                        <w:del w:author="Andrea BOMBARDA" w:id="108" w:date="2023-01-20T10:21:55Z"/>
                      </w:rPr>
                    </w:pPr>
                    <w:sdt>
                      <w:sdtPr>
                        <w:tag w:val="goog_rdk_345"/>
                      </w:sdtPr>
                      <w:sdtContent>
                        <w:del w:author="Andrea BOMBARDA" w:id="108" w:date="2023-01-20T10:21:55Z">
                          <w:r w:rsidDel="00000000" w:rsidR="00000000" w:rsidRPr="00000000">
                            <w:rPr>
                              <w:rtl w:val="0"/>
                            </w:rPr>
                            <w:delText xml:space="preserve">2</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348"/>
                </w:sdtPr>
                <w:sdtContent>
                  <w:p w:rsidR="00000000" w:rsidDel="00000000" w:rsidP="00000000" w:rsidRDefault="00000000" w:rsidRPr="00000000" w14:paraId="00000168">
                    <w:pPr>
                      <w:spacing w:after="0" w:line="259" w:lineRule="auto"/>
                      <w:ind w:left="0" w:firstLine="0"/>
                      <w:rPr>
                        <w:del w:author="Andrea BOMBARDA" w:id="108" w:date="2023-01-20T10:21:55Z"/>
                      </w:rPr>
                    </w:pPr>
                    <w:sdt>
                      <w:sdtPr>
                        <w:tag w:val="goog_rdk_347"/>
                      </w:sdtPr>
                      <w:sdtContent>
                        <w:del w:author="Andrea BOMBARDA" w:id="108" w:date="2023-01-20T10:21:55Z">
                          <w:r w:rsidDel="00000000" w:rsidR="00000000" w:rsidRPr="00000000">
                            <w:rPr>
                              <w:rtl w:val="0"/>
                            </w:rPr>
                            <w:delText xml:space="preserve">Context dependent safety</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350"/>
                </w:sdtPr>
                <w:sdtContent>
                  <w:p w:rsidR="00000000" w:rsidDel="00000000" w:rsidP="00000000" w:rsidRDefault="00000000" w:rsidRPr="00000000" w14:paraId="00000169">
                    <w:pPr>
                      <w:spacing w:after="0" w:line="259" w:lineRule="auto"/>
                      <w:ind w:left="0" w:firstLine="0"/>
                      <w:rPr>
                        <w:del w:author="Andrea BOMBARDA" w:id="108" w:date="2023-01-20T10:21:55Z"/>
                      </w:rPr>
                    </w:pPr>
                    <w:sdt>
                      <w:sdtPr>
                        <w:tag w:val="goog_rdk_349"/>
                      </w:sdtPr>
                      <w:sdtContent>
                        <w:del w:author="Andrea BOMBARDA" w:id="108" w:date="2023-01-20T10:21:55Z">
                          <w:r w:rsidDel="00000000" w:rsidR="00000000" w:rsidRPr="00000000">
                            <w:rPr>
                              <w:rtl w:val="0"/>
                            </w:rPr>
                            <w:delText xml:space="preserve">The system is able to recognize circumstances where it needs to behave in a safe way because it is uncertain about the nature of the environment.</w:delText>
                          </w:r>
                        </w:del>
                      </w:sdtContent>
                    </w:sdt>
                  </w:p>
                </w:sdtContent>
              </w:sdt>
            </w:tc>
          </w:tr>
        </w:sdtContent>
      </w:sdt>
    </w:tbl>
    <w:p w:rsidR="00000000" w:rsidDel="00000000" w:rsidP="00000000" w:rsidRDefault="00000000" w:rsidRPr="00000000" w14:paraId="0000016A">
      <w:pPr>
        <w:spacing w:after="308" w:line="259" w:lineRule="auto"/>
        <w:ind w:left="0" w:firstLine="0"/>
        <w:rPr/>
      </w:pPr>
      <w:r w:rsidDel="00000000" w:rsidR="00000000" w:rsidRPr="00000000">
        <w:rPr>
          <w:rtl w:val="0"/>
        </w:rPr>
      </w:r>
    </w:p>
    <w:p w:rsidR="00000000" w:rsidDel="00000000" w:rsidP="00000000" w:rsidRDefault="00000000" w:rsidRPr="00000000" w14:paraId="0000016B">
      <w:pPr>
        <w:pStyle w:val="Heading1"/>
        <w:ind w:left="-5" w:firstLine="0"/>
        <w:rPr/>
      </w:pPr>
      <w:r w:rsidDel="00000000" w:rsidR="00000000" w:rsidRPr="00000000">
        <w:rPr>
          <w:rtl w:val="0"/>
        </w:rPr>
        <w:t xml:space="preserve">Perception</w:t>
      </w:r>
    </w:p>
    <w:p w:rsidR="00000000" w:rsidDel="00000000" w:rsidP="00000000" w:rsidRDefault="00000000" w:rsidRPr="00000000" w14:paraId="0000016C">
      <w:pPr>
        <w:rPr/>
      </w:pPr>
      <w:r w:rsidDel="00000000" w:rsidR="00000000" w:rsidRPr="00000000">
        <w:rPr>
          <w:rtl w:val="0"/>
        </w:rPr>
        <w:t xml:space="preserve">The ability of the system to perceive its environment. It includes the ability to interpret information and make informed and accurate deductions about the environment based on sensory data.</w:t>
      </w:r>
    </w:p>
    <w:p w:rsidR="00000000" w:rsidDel="00000000" w:rsidP="00000000" w:rsidRDefault="00000000" w:rsidRPr="00000000" w14:paraId="0000016D">
      <w:pPr>
        <w:pStyle w:val="Heading2"/>
        <w:ind w:left="-5" w:firstLine="0"/>
        <w:rPr/>
      </w:pPr>
      <w:sdt>
        <w:sdtPr>
          <w:tag w:val="goog_rdk_352"/>
        </w:sdtPr>
        <w:sdtContent>
          <w:ins w:author="Andrea BOMBARDA" w:id="109" w:date="2022-12-15T11:35:25Z">
            <w:r w:rsidDel="00000000" w:rsidR="00000000" w:rsidRPr="00000000">
              <w:rPr>
                <w:rtl w:val="0"/>
              </w:rPr>
              <w:t xml:space="preserve">General </w:t>
            </w:r>
          </w:ins>
        </w:sdtContent>
      </w:sdt>
      <w:r w:rsidDel="00000000" w:rsidR="00000000" w:rsidRPr="00000000">
        <w:rPr>
          <w:rtl w:val="0"/>
        </w:rPr>
        <w:t xml:space="preserve">Perception</w:t>
      </w:r>
    </w:p>
    <w:p w:rsidR="00000000" w:rsidDel="00000000" w:rsidP="00000000" w:rsidRDefault="00000000" w:rsidRPr="00000000" w14:paraId="0000016E">
      <w:pPr>
        <w:ind w:left="-5" w:right="7" w:firstLine="0"/>
        <w:rPr/>
      </w:pPr>
      <w:sdt>
        <w:sdtPr>
          <w:tag w:val="goog_rdk_354"/>
        </w:sdtPr>
        <w:sdtContent>
          <w:del w:author="Martina De Sanctis" w:id="110" w:date="2023-02-22T08:50:29Z">
            <w:r w:rsidDel="00000000" w:rsidR="00000000" w:rsidRPr="00000000">
              <w:rPr>
                <w:rtl w:val="0"/>
              </w:rPr>
              <w:delText xml:space="preserve">The following levels refer to the generic ability of a system to perceive which are generally speaking categorized by abstracting sensor data in each level.</w:delText>
            </w:r>
          </w:del>
        </w:sdtContent>
      </w:sdt>
      <w:r w:rsidDel="00000000" w:rsidR="00000000" w:rsidRPr="00000000">
        <w:rPr>
          <w:rtl w:val="0"/>
        </w:rPr>
      </w:r>
    </w:p>
    <w:sdt>
      <w:sdtPr>
        <w:tag w:val="goog_rdk_357"/>
      </w:sdtPr>
      <w:sdtContent>
        <w:p w:rsidR="00000000" w:rsidDel="00000000" w:rsidP="00000000" w:rsidRDefault="00000000" w:rsidRPr="00000000" w14:paraId="0000016F">
          <w:pPr>
            <w:ind w:left="-5" w:right="7" w:firstLine="0"/>
            <w:rPr>
              <w:ins w:author="Martina De Sanctis" w:id="111" w:date="2023-02-22T08:50:56Z"/>
            </w:rPr>
          </w:pPr>
          <w:sdt>
            <w:sdtPr>
              <w:tag w:val="goog_rdk_356"/>
            </w:sdtPr>
            <w:sdtContent>
              <w:ins w:author="Martina De Sanctis" w:id="111" w:date="2023-02-22T08:50:56Z">
                <w:r w:rsidDel="00000000" w:rsidR="00000000" w:rsidRPr="00000000">
                  <w:rPr>
                    <w:rtl w:val="0"/>
                  </w:rPr>
                  <w:t xml:space="preserve">The following levels refer to the generic ability of a system to perceive environmental state by sensor data.</w:t>
                </w:r>
              </w:ins>
            </w:sdtContent>
          </w:sdt>
        </w:p>
      </w:sdtContent>
    </w:sdt>
    <w:p w:rsidR="00000000" w:rsidDel="00000000" w:rsidP="00000000" w:rsidRDefault="00000000" w:rsidRPr="00000000" w14:paraId="00000170">
      <w:pPr>
        <w:ind w:left="-5" w:right="7" w:firstLine="0"/>
        <w:rPr/>
      </w:pPr>
      <w:r w:rsidDel="00000000" w:rsidR="00000000" w:rsidRPr="00000000">
        <w:rPr>
          <w:rtl w:val="0"/>
        </w:rPr>
      </w:r>
    </w:p>
    <w:tbl>
      <w:tblPr>
        <w:tblStyle w:val="Table11"/>
        <w:tblW w:w="15150.0" w:type="dxa"/>
        <w:jc w:val="left"/>
        <w:tblInd w:w="5.0" w:type="dxa"/>
        <w:tblLayout w:type="fixed"/>
        <w:tblLook w:val="0400"/>
      </w:tblPr>
      <w:tblGrid>
        <w:gridCol w:w="600"/>
        <w:gridCol w:w="2068"/>
        <w:gridCol w:w="12482"/>
        <w:tblGridChange w:id="0">
          <w:tblGrid>
            <w:gridCol w:w="600"/>
            <w:gridCol w:w="2068"/>
            <w:gridCol w:w="12482"/>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0" w:firstLine="0"/>
              <w:rPr/>
            </w:pPr>
            <w:r w:rsidDel="00000000" w:rsidR="00000000" w:rsidRPr="00000000">
              <w:rPr>
                <w:rtl w:val="0"/>
              </w:rPr>
              <w:t xml:space="preserve">No external perception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59" w:lineRule="auto"/>
              <w:ind w:left="0" w:firstLine="0"/>
              <w:rPr/>
            </w:pPr>
            <w:r w:rsidDel="00000000" w:rsidR="00000000" w:rsidRPr="00000000">
              <w:rPr>
                <w:rtl w:val="0"/>
              </w:rPr>
              <w:t xml:space="preserve">Some systems do not sense their environment but simply carry out sets of pre-programmed actions triggered by a starting event. Although there may be safety systems that cause the system to fail-safe these do not alter the operating cycle behaviour.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59" w:lineRule="auto"/>
              <w:ind w:left="0" w:firstLine="0"/>
              <w:rPr/>
            </w:pPr>
            <w:r w:rsidDel="00000000" w:rsidR="00000000" w:rsidRPr="00000000">
              <w:rPr>
                <w:rtl w:val="0"/>
              </w:rPr>
              <w:t xml:space="preserve">Direct Single and Multi-parameter sensing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after="0" w:line="259" w:lineRule="auto"/>
              <w:ind w:left="0" w:firstLine="0"/>
              <w:rPr/>
            </w:pPr>
            <w:r w:rsidDel="00000000" w:rsidR="00000000" w:rsidRPr="00000000">
              <w:rPr>
                <w:rtl w:val="0"/>
              </w:rPr>
              <w:t xml:space="preserve">A system uses sensors that provide a single, or multiple parameter output directly. The system utilises these outputs to directly alter behaviour within an operating cycle.</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0" w:right="42" w:firstLine="0"/>
              <w:rPr/>
            </w:pPr>
            <w:r w:rsidDel="00000000" w:rsidR="00000000" w:rsidRPr="00000000">
              <w:rPr>
                <w:rtl w:val="0"/>
              </w:rPr>
              <w:t xml:space="preserve">Low-level processing parameter sensing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after="0" w:line="259" w:lineRule="auto"/>
              <w:ind w:left="0" w:firstLine="0"/>
              <w:rPr/>
            </w:pPr>
            <w:r w:rsidDel="00000000" w:rsidR="00000000" w:rsidRPr="00000000">
              <w:rPr>
                <w:rtl w:val="0"/>
              </w:rPr>
              <w:t xml:space="preserve">A system may use fixed and known markers in the </w:t>
            </w:r>
            <w:sdt>
              <w:sdtPr>
                <w:tag w:val="goog_rdk_358"/>
              </w:sdtPr>
              <w:sdtContent>
                <w:ins w:author="Angelo Michele GARGANTINI" w:id="112" w:date="2022-12-15T10:31:30Z">
                  <w:r w:rsidDel="00000000" w:rsidR="00000000" w:rsidRPr="00000000">
                    <w:rPr>
                      <w:rtl w:val="0"/>
                    </w:rPr>
                    <w:t xml:space="preserve">physical </w:t>
                  </w:r>
                </w:ins>
              </w:sdtContent>
            </w:sdt>
            <w:r w:rsidDel="00000000" w:rsidR="00000000" w:rsidRPr="00000000">
              <w:rPr>
                <w:rtl w:val="0"/>
              </w:rPr>
              <w:t xml:space="preserve">environment (e.g. Barcodes, QR codes, etc). The detection of these markers provides provides triggers to alter or switch between behaviours or sequences of behaviours.</w:t>
            </w:r>
          </w:p>
        </w:tc>
      </w:tr>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after="0" w:line="259" w:lineRule="auto"/>
              <w:ind w:left="0" w:firstLine="0"/>
              <w:rPr/>
            </w:pPr>
            <w:r w:rsidDel="00000000" w:rsidR="00000000" w:rsidRPr="00000000">
              <w:rPr>
                <w:rtl w:val="0"/>
              </w:rPr>
              <w:t xml:space="preserve">3</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spacing w:after="0" w:line="259" w:lineRule="auto"/>
              <w:ind w:left="0" w:firstLine="0"/>
              <w:rPr/>
            </w:pPr>
            <w:r w:rsidDel="00000000" w:rsidR="00000000" w:rsidRPr="00000000">
              <w:rPr>
                <w:rtl w:val="0"/>
              </w:rPr>
              <w:t xml:space="preserve">Multi-Parameter Perception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59" w:lineRule="auto"/>
              <w:ind w:left="0" w:firstLine="0"/>
              <w:rPr/>
            </w:pPr>
            <w:r w:rsidDel="00000000" w:rsidR="00000000" w:rsidRPr="00000000">
              <w:rPr>
                <w:rtl w:val="0"/>
              </w:rPr>
              <w:t xml:space="preserve">A system uses multiple </w:t>
            </w:r>
            <w:r w:rsidDel="00000000" w:rsidR="00000000" w:rsidRPr="00000000">
              <w:rPr>
                <w:rtl w:val="0"/>
              </w:rPr>
              <w:t xml:space="preserve">single-parameter </w:t>
            </w:r>
            <w:r w:rsidDel="00000000" w:rsidR="00000000" w:rsidRPr="00000000">
              <w:rPr>
                <w:rtl w:val="0"/>
              </w:rPr>
              <w:t xml:space="preserve">sensors to create a unified model of the environment. Sense data can be collected from multiple types of sensor as well as multiple sensors of the same type. Each sensor contributes information to the model. The model is used to alter the behaviour of the system.</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spacing w:after="0" w:line="259" w:lineRule="auto"/>
              <w:ind w:left="0" w:firstLine="0"/>
              <w:rPr/>
            </w:pPr>
            <w:r w:rsidDel="00000000" w:rsidR="00000000" w:rsidRPr="00000000">
              <w:rPr>
                <w:rtl w:val="0"/>
              </w:rPr>
              <w:t xml:space="preserve">Feature-based perception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59" w:lineRule="auto"/>
              <w:ind w:left="0" w:firstLine="0"/>
              <w:rPr/>
            </w:pPr>
            <w:r w:rsidDel="00000000" w:rsidR="00000000" w:rsidRPr="00000000">
              <w:rPr>
                <w:rtl w:val="0"/>
              </w:rPr>
              <w:t xml:space="preserve">Sense data is gathered from a region of the environment such that the sense data has a spatial mapping. The richness of the sense data information content is such that it is possible to apply feature extraction to the sense data and thereby interpret the content of the sense data as a set or sets of features. The system performs a data reduction with an assumption about the expected features. The presence of features is used to alter behaviour.</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spacing w:after="0" w:line="259" w:lineRule="auto"/>
              <w:ind w:left="0" w:firstLine="0"/>
              <w:rPr/>
            </w:pPr>
            <w:r w:rsidDel="00000000" w:rsidR="00000000" w:rsidRPr="00000000">
              <w:rPr>
                <w:rtl w:val="0"/>
              </w:rPr>
              <w:t xml:space="preserve">Grouped feature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59" w:lineRule="auto"/>
              <w:ind w:left="0" w:right="23" w:firstLine="0"/>
              <w:rPr/>
            </w:pPr>
            <w:r w:rsidDel="00000000" w:rsidR="00000000" w:rsidRPr="00000000">
              <w:rPr>
                <w:rtl w:val="0"/>
              </w:rPr>
              <w:t xml:space="preserve">The sense data gathered from the environment can be processed such that features can be aggregated to capture linkages between features. A group of features may relate to the same real </w:t>
            </w:r>
            <w:sdt>
              <w:sdtPr>
                <w:tag w:val="goog_rdk_359"/>
              </w:sdtPr>
              <w:sdtContent>
                <w:ins w:author="Andrea BOMBARDA" w:id="113" w:date="2022-12-15T11:29:41Z">
                  <w:r w:rsidDel="00000000" w:rsidR="00000000" w:rsidRPr="00000000">
                    <w:rPr>
                      <w:rtl w:val="0"/>
                    </w:rPr>
                    <w:t xml:space="preserve">element</w:t>
                  </w:r>
                </w:ins>
              </w:sdtContent>
            </w:sdt>
            <w:sdt>
              <w:sdtPr>
                <w:tag w:val="goog_rdk_360"/>
              </w:sdtPr>
              <w:sdtContent>
                <w:del w:author="Andrea BOMBARDA" w:id="113" w:date="2022-12-15T11:29:41Z">
                  <w:r w:rsidDel="00000000" w:rsidR="00000000" w:rsidRPr="00000000">
                    <w:rPr>
                      <w:rtl w:val="0"/>
                    </w:rPr>
                    <w:delText xml:space="preserve">object </w:delText>
                  </w:r>
                </w:del>
              </w:sdtContent>
            </w:sdt>
            <w:r w:rsidDel="00000000" w:rsidR="00000000" w:rsidRPr="00000000">
              <w:rPr>
                <w:rtl w:val="0"/>
              </w:rPr>
              <w:t xml:space="preserve">in the environment, but where the </w:t>
            </w:r>
            <w:sdt>
              <w:sdtPr>
                <w:tag w:val="goog_rdk_361"/>
              </w:sdtPr>
              <w:sdtContent>
                <w:ins w:author="Andrea BOMBARDA" w:id="114" w:date="2022-12-15T11:29:50Z">
                  <w:r w:rsidDel="00000000" w:rsidR="00000000" w:rsidRPr="00000000">
                    <w:rPr>
                      <w:rtl w:val="0"/>
                    </w:rPr>
                    <w:t xml:space="preserve">element</w:t>
                  </w:r>
                </w:ins>
              </w:sdtContent>
            </w:sdt>
            <w:sdt>
              <w:sdtPr>
                <w:tag w:val="goog_rdk_362"/>
              </w:sdtPr>
              <w:sdtContent>
                <w:del w:author="Andrea BOMBARDA" w:id="114" w:date="2022-12-15T11:29:50Z">
                  <w:r w:rsidDel="00000000" w:rsidR="00000000" w:rsidRPr="00000000">
                    <w:rPr>
                      <w:rtl w:val="0"/>
                    </w:rPr>
                    <w:delText xml:space="preserve">object </w:delText>
                  </w:r>
                </w:del>
              </w:sdtContent>
            </w:sdt>
            <w:r w:rsidDel="00000000" w:rsidR="00000000" w:rsidRPr="00000000">
              <w:rPr>
                <w:rtl w:val="0"/>
              </w:rPr>
              <w:t xml:space="preserve">has not been identified. The characteristics of the feature group can be used to alter the behaviour of the system. For example a set of features of the same colour that move in the same way may relate to a pink ball.</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spacing w:after="0" w:line="259" w:lineRule="auto"/>
              <w:ind w:left="0" w:firstLine="0"/>
              <w:jc w:val="both"/>
              <w:rPr/>
            </w:pPr>
            <w:sdt>
              <w:sdtPr>
                <w:tag w:val="goog_rdk_364"/>
              </w:sdtPr>
              <w:sdtContent>
                <w:ins w:author="Andrea BOMBARDA" w:id="115" w:date="2022-12-15T11:31:02Z">
                  <w:r w:rsidDel="00000000" w:rsidR="00000000" w:rsidRPr="00000000">
                    <w:rPr>
                      <w:rtl w:val="0"/>
                    </w:rPr>
                    <w:t xml:space="preserve">Element </w:t>
                  </w:r>
                </w:ins>
              </w:sdtContent>
            </w:sdt>
            <w:sdt>
              <w:sdtPr>
                <w:tag w:val="goog_rdk_365"/>
              </w:sdtPr>
              <w:sdtContent>
                <w:del w:author="Andrea BOMBARDA" w:id="115" w:date="2022-12-15T11:31:02Z">
                  <w:r w:rsidDel="00000000" w:rsidR="00000000" w:rsidRPr="00000000">
                    <w:rPr>
                      <w:rtl w:val="0"/>
                    </w:rPr>
                    <w:delText xml:space="preserve">Object </w:delText>
                  </w:r>
                </w:del>
              </w:sdtContent>
            </w:sdt>
            <w:r w:rsidDel="00000000" w:rsidR="00000000" w:rsidRPr="00000000">
              <w:rPr>
                <w:rtl w:val="0"/>
              </w:rPr>
              <w:t xml:space="preserve">identification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0" w:firstLine="0"/>
              <w:rPr/>
            </w:pPr>
            <w:r w:rsidDel="00000000" w:rsidR="00000000" w:rsidRPr="00000000">
              <w:rPr>
                <w:rtl w:val="0"/>
              </w:rPr>
              <w:t xml:space="preserve">The system can identify </w:t>
            </w:r>
            <w:sdt>
              <w:sdtPr>
                <w:tag w:val="goog_rdk_366"/>
              </w:sdtPr>
              <w:sdtContent>
                <w:ins w:author="Andrea BOMBARDA" w:id="116" w:date="2022-12-15T11:31:07Z">
                  <w:r w:rsidDel="00000000" w:rsidR="00000000" w:rsidRPr="00000000">
                    <w:rPr>
                      <w:rtl w:val="0"/>
                    </w:rPr>
                    <w:t xml:space="preserve">elements </w:t>
                  </w:r>
                </w:ins>
              </w:sdtContent>
            </w:sdt>
            <w:sdt>
              <w:sdtPr>
                <w:tag w:val="goog_rdk_367"/>
              </w:sdtPr>
              <w:sdtContent>
                <w:del w:author="Andrea BOMBARDA" w:id="116" w:date="2022-12-15T11:31:07Z">
                  <w:r w:rsidDel="00000000" w:rsidR="00000000" w:rsidRPr="00000000">
                    <w:rPr>
                      <w:rtl w:val="0"/>
                    </w:rPr>
                    <w:delText xml:space="preserve">objects </w:delText>
                  </w:r>
                </w:del>
              </w:sdtContent>
            </w:sdt>
            <w:r w:rsidDel="00000000" w:rsidR="00000000" w:rsidRPr="00000000">
              <w:rPr>
                <w:rtl w:val="0"/>
              </w:rPr>
              <w:t xml:space="preserve">or coherent entities that it has detected in the </w:t>
            </w:r>
            <w:sdt>
              <w:sdtPr>
                <w:tag w:val="goog_rdk_368"/>
              </w:sdtPr>
              <w:sdtContent>
                <w:ins w:author="Andrea BOMBARDA" w:id="117" w:date="2023-01-20T11:05:03Z">
                  <w:r w:rsidDel="00000000" w:rsidR="00000000" w:rsidRPr="00000000">
                    <w:rPr>
                      <w:rtl w:val="0"/>
                    </w:rPr>
                    <w:t xml:space="preserve">environment </w:t>
                  </w:r>
                </w:ins>
              </w:sdtContent>
            </w:sdt>
            <w:sdt>
              <w:sdtPr>
                <w:tag w:val="goog_rdk_369"/>
              </w:sdtPr>
              <w:sdtContent>
                <w:del w:author="Andrea BOMBARDA" w:id="117" w:date="2023-01-20T11:05:03Z">
                  <w:r w:rsidDel="00000000" w:rsidR="00000000" w:rsidRPr="00000000">
                    <w:rPr>
                      <w:rtl w:val="0"/>
                    </w:rPr>
                    <w:delText xml:space="preserve">scene </w:delText>
                  </w:r>
                </w:del>
              </w:sdtContent>
            </w:sdt>
            <w:r w:rsidDel="00000000" w:rsidR="00000000" w:rsidRPr="00000000">
              <w:rPr>
                <w:rtl w:val="0"/>
              </w:rPr>
              <w:t xml:space="preserve">through sets of grouped features and can use this identification to alter the </w:t>
            </w:r>
            <w:r w:rsidDel="00000000" w:rsidR="00000000" w:rsidRPr="00000000">
              <w:rPr>
                <w:rtl w:val="0"/>
              </w:rPr>
              <w:t xml:space="preserve">system's </w:t>
            </w:r>
            <w:r w:rsidDel="00000000" w:rsidR="00000000" w:rsidRPr="00000000">
              <w:rPr>
                <w:rtl w:val="0"/>
              </w:rPr>
              <w:t xml:space="preserve">behaviour. The importance of this level is that a data source or a priori </w:t>
            </w:r>
            <w:sdt>
              <w:sdtPr>
                <w:tag w:val="goog_rdk_370"/>
              </w:sdtPr>
              <w:sdtContent>
                <w:ins w:author="Andrea BOMBARDA" w:id="118" w:date="2022-12-15T11:31:16Z">
                  <w:r w:rsidDel="00000000" w:rsidR="00000000" w:rsidRPr="00000000">
                    <w:rPr>
                      <w:rtl w:val="0"/>
                    </w:rPr>
                    <w:t xml:space="preserve">element </w:t>
                  </w:r>
                </w:ins>
              </w:sdtContent>
            </w:sdt>
            <w:sdt>
              <w:sdtPr>
                <w:tag w:val="goog_rdk_371"/>
              </w:sdtPr>
              <w:sdtContent>
                <w:del w:author="Andrea BOMBARDA" w:id="118" w:date="2022-12-15T11:31:16Z">
                  <w:r w:rsidDel="00000000" w:rsidR="00000000" w:rsidRPr="00000000">
                    <w:rPr>
                      <w:rtl w:val="0"/>
                    </w:rPr>
                    <w:delText xml:space="preserve">object </w:delText>
                  </w:r>
                </w:del>
              </w:sdtContent>
            </w:sdt>
            <w:r w:rsidDel="00000000" w:rsidR="00000000" w:rsidRPr="00000000">
              <w:rPr>
                <w:rtl w:val="0"/>
              </w:rPr>
              <w:t xml:space="preserve">model is required.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0" w:firstLine="0"/>
              <w:rPr/>
            </w:pPr>
            <w:r w:rsidDel="00000000" w:rsidR="00000000" w:rsidRPr="00000000">
              <w:rPr>
                <w:rtl w:val="0"/>
              </w:rPr>
              <w:t xml:space="preserve">Property identification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59" w:lineRule="auto"/>
              <w:ind w:left="0" w:firstLine="0"/>
              <w:rPr/>
            </w:pPr>
            <w:r w:rsidDel="00000000" w:rsidR="00000000" w:rsidRPr="00000000">
              <w:rPr>
                <w:rtl w:val="0"/>
              </w:rPr>
              <w:t xml:space="preserve">The system is able to deduce the properties of </w:t>
            </w:r>
            <w:sdt>
              <w:sdtPr>
                <w:tag w:val="goog_rdk_372"/>
              </w:sdtPr>
              <w:sdtContent>
                <w:ins w:author="Andrea BOMBARDA" w:id="119" w:date="2022-12-15T11:31:24Z">
                  <w:r w:rsidDel="00000000" w:rsidR="00000000" w:rsidRPr="00000000">
                    <w:rPr>
                      <w:rtl w:val="0"/>
                    </w:rPr>
                    <w:t xml:space="preserve">elements </w:t>
                  </w:r>
                </w:ins>
              </w:sdtContent>
            </w:sdt>
            <w:sdt>
              <w:sdtPr>
                <w:tag w:val="goog_rdk_373"/>
              </w:sdtPr>
              <w:sdtContent>
                <w:del w:author="Andrea BOMBARDA" w:id="119" w:date="2022-12-15T11:31:24Z">
                  <w:r w:rsidDel="00000000" w:rsidR="00000000" w:rsidRPr="00000000">
                    <w:rPr>
                      <w:rtl w:val="0"/>
                    </w:rPr>
                    <w:delText xml:space="preserve">objects </w:delText>
                  </w:r>
                </w:del>
              </w:sdtContent>
            </w:sdt>
            <w:r w:rsidDel="00000000" w:rsidR="00000000" w:rsidRPr="00000000">
              <w:rPr>
                <w:rtl w:val="0"/>
              </w:rPr>
              <w:t xml:space="preserve">in the </w:t>
            </w:r>
            <w:sdt>
              <w:sdtPr>
                <w:tag w:val="goog_rdk_374"/>
              </w:sdtPr>
              <w:sdtContent>
                <w:ins w:author="Andrea BOMBARDA" w:id="120" w:date="2023-01-20T11:05:17Z">
                  <w:r w:rsidDel="00000000" w:rsidR="00000000" w:rsidRPr="00000000">
                    <w:rPr>
                      <w:rtl w:val="0"/>
                    </w:rPr>
                    <w:t xml:space="preserve">environment </w:t>
                  </w:r>
                </w:ins>
              </w:sdtContent>
            </w:sdt>
            <w:sdt>
              <w:sdtPr>
                <w:tag w:val="goog_rdk_375"/>
              </w:sdtPr>
              <w:sdtContent>
                <w:del w:author="Andrea BOMBARDA" w:id="120" w:date="2023-01-20T11:05:17Z">
                  <w:r w:rsidDel="00000000" w:rsidR="00000000" w:rsidRPr="00000000">
                    <w:rPr>
                      <w:rtl w:val="0"/>
                    </w:rPr>
                    <w:delText xml:space="preserve">scene </w:delText>
                  </w:r>
                </w:del>
              </w:sdtContent>
            </w:sdt>
            <w:r w:rsidDel="00000000" w:rsidR="00000000" w:rsidRPr="00000000">
              <w:rPr>
                <w:rtl w:val="0"/>
              </w:rPr>
              <w:t xml:space="preserve">or </w:t>
            </w:r>
            <w:sdt>
              <w:sdtPr>
                <w:tag w:val="goog_rdk_376"/>
              </w:sdtPr>
              <w:sdtContent>
                <w:ins w:author="Andrea BOMBARDA" w:id="121" w:date="2023-01-20T11:05:21Z">
                  <w:r w:rsidDel="00000000" w:rsidR="00000000" w:rsidRPr="00000000">
                    <w:rPr>
                      <w:rtl w:val="0"/>
                    </w:rPr>
                    <w:t xml:space="preserve">environment </w:t>
                  </w:r>
                </w:ins>
              </w:sdtContent>
            </w:sdt>
            <w:sdt>
              <w:sdtPr>
                <w:tag w:val="goog_rdk_377"/>
              </w:sdtPr>
              <w:sdtContent>
                <w:del w:author="Andrea BOMBARDA" w:id="121" w:date="2023-01-20T11:05:21Z">
                  <w:r w:rsidDel="00000000" w:rsidR="00000000" w:rsidRPr="00000000">
                    <w:rPr>
                      <w:rtl w:val="0"/>
                    </w:rPr>
                    <w:delText xml:space="preserve">scene </w:delText>
                  </w:r>
                </w:del>
              </w:sdtContent>
            </w:sdt>
            <w:r w:rsidDel="00000000" w:rsidR="00000000" w:rsidRPr="00000000">
              <w:rPr>
                <w:rtl w:val="0"/>
              </w:rPr>
              <w:t xml:space="preserve">itself and utilise those properties within system behaviour.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0" w:line="259" w:lineRule="auto"/>
              <w:ind w:left="0" w:firstLine="0"/>
              <w:rPr/>
            </w:pPr>
            <w:r w:rsidDel="00000000" w:rsidR="00000000" w:rsidRPr="00000000">
              <w:rPr>
                <w:rtl w:val="0"/>
              </w:rPr>
              <w:t xml:space="preserve">Hidden state identification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0" w:firstLine="0"/>
              <w:rPr/>
            </w:pPr>
            <w:r w:rsidDel="00000000" w:rsidR="00000000" w:rsidRPr="00000000">
              <w:rPr>
                <w:rtl w:val="0"/>
              </w:rPr>
              <w:t xml:space="preserve">The system is able to infer properties of an </w:t>
            </w:r>
            <w:sdt>
              <w:sdtPr>
                <w:tag w:val="goog_rdk_378"/>
              </w:sdtPr>
              <w:sdtContent>
                <w:ins w:author="Andrea BOMBARDA" w:id="122" w:date="2022-12-15T11:31:31Z">
                  <w:r w:rsidDel="00000000" w:rsidR="00000000" w:rsidRPr="00000000">
                    <w:rPr>
                      <w:rtl w:val="0"/>
                    </w:rPr>
                    <w:t xml:space="preserve">element</w:t>
                  </w:r>
                </w:ins>
              </w:sdtContent>
            </w:sdt>
            <w:sdt>
              <w:sdtPr>
                <w:tag w:val="goog_rdk_379"/>
              </w:sdtPr>
              <w:sdtContent>
                <w:del w:author="Andrea BOMBARDA" w:id="122" w:date="2022-12-15T11:31:31Z">
                  <w:r w:rsidDel="00000000" w:rsidR="00000000" w:rsidRPr="00000000">
                    <w:rPr>
                      <w:rtl w:val="0"/>
                    </w:rPr>
                    <w:delText xml:space="preserve">object,</w:delText>
                  </w:r>
                </w:del>
              </w:sdtContent>
            </w:sdt>
            <w:sdt>
              <w:sdtPr>
                <w:tag w:val="goog_rdk_380"/>
              </w:sdtPr>
              <w:sdtContent>
                <w:ins w:author="Andrea BOMBARDA" w:id="122" w:date="2022-12-15T11:31:31Z">
                  <w:r w:rsidDel="00000000" w:rsidR="00000000" w:rsidRPr="00000000">
                    <w:rPr>
                      <w:rtl w:val="0"/>
                    </w:rPr>
                    <w:t xml:space="preserve"> or</w:t>
                  </w:r>
                </w:ins>
              </w:sdtContent>
            </w:sdt>
            <w:r w:rsidDel="00000000" w:rsidR="00000000" w:rsidRPr="00000000">
              <w:rPr>
                <w:rtl w:val="0"/>
              </w:rPr>
              <w:t xml:space="preserve"> person</w:t>
            </w:r>
            <w:sdt>
              <w:sdtPr>
                <w:tag w:val="goog_rdk_381"/>
              </w:sdtPr>
              <w:sdtContent>
                <w:del w:author="Andrea BOMBARDA" w:id="123" w:date="2023-01-20T11:05:28Z">
                  <w:r w:rsidDel="00000000" w:rsidR="00000000" w:rsidRPr="00000000">
                    <w:rPr>
                      <w:rtl w:val="0"/>
                    </w:rPr>
                    <w:delText xml:space="preserve"> or </w:delText>
                  </w:r>
                </w:del>
              </w:sdtContent>
            </w:sdt>
            <w:sdt>
              <w:sdtPr>
                <w:tag w:val="goog_rdk_382"/>
              </w:sdtPr>
              <w:sdtContent>
                <w:ins w:author="Andrea BOMBARDA" w:id="123" w:date="2023-01-20T11:05:28Z">
                  <w:sdt>
                    <w:sdtPr>
                      <w:tag w:val="goog_rdk_383"/>
                    </w:sdtPr>
                    <w:sdtContent>
                      <w:del w:author="Andrea BOMBARDA" w:id="123" w:date="2023-01-20T11:05:28Z">
                        <w:r w:rsidDel="00000000" w:rsidR="00000000" w:rsidRPr="00000000">
                          <w:rPr>
                            <w:rtl w:val="0"/>
                          </w:rPr>
                          <w:delText xml:space="preserve">environment </w:delText>
                        </w:r>
                      </w:del>
                    </w:sdtContent>
                  </w:sdt>
                </w:ins>
              </w:sdtContent>
            </w:sdt>
            <w:sdt>
              <w:sdtPr>
                <w:tag w:val="goog_rdk_384"/>
              </w:sdtPr>
              <w:sdtContent>
                <w:del w:author="Andrea BOMBARDA" w:id="123" w:date="2023-01-20T11:05:28Z">
                  <w:r w:rsidDel="00000000" w:rsidR="00000000" w:rsidRPr="00000000">
                    <w:rPr>
                      <w:rtl w:val="0"/>
                    </w:rPr>
                    <w:delText xml:space="preserve">scene </w:delText>
                  </w:r>
                </w:del>
              </w:sdtContent>
            </w:sdt>
            <w:r w:rsidDel="00000000" w:rsidR="00000000" w:rsidRPr="00000000">
              <w:rPr>
                <w:rtl w:val="0"/>
              </w:rPr>
              <w:t xml:space="preserve">that are not directly observable. The </w:t>
            </w:r>
            <w:sdt>
              <w:sdtPr>
                <w:tag w:val="goog_rdk_385"/>
              </w:sdtPr>
              <w:sdtContent>
                <w:del w:author="Andrea BOMBARDA" w:id="124" w:date="2022-12-15T11:31:45Z">
                  <w:r w:rsidDel="00000000" w:rsidR="00000000" w:rsidRPr="00000000">
                    <w:rPr>
                      <w:rtl w:val="0"/>
                    </w:rPr>
                    <w:delText xml:space="preserve">scene and </w:delText>
                  </w:r>
                </w:del>
              </w:sdtContent>
            </w:sdt>
            <w:sdt>
              <w:sdtPr>
                <w:tag w:val="goog_rdk_386"/>
              </w:sdtPr>
              <w:sdtContent>
                <w:ins w:author="Andrea BOMBARDA" w:id="124" w:date="2022-12-15T11:31:45Z">
                  <w:r w:rsidDel="00000000" w:rsidR="00000000" w:rsidRPr="00000000">
                    <w:rPr>
                      <w:rtl w:val="0"/>
                    </w:rPr>
                    <w:t xml:space="preserve">elements</w:t>
                  </w:r>
                </w:ins>
              </w:sdtContent>
            </w:sdt>
            <w:sdt>
              <w:sdtPr>
                <w:tag w:val="goog_rdk_387"/>
              </w:sdtPr>
              <w:sdtContent>
                <w:del w:author="Andrea BOMBARDA" w:id="124" w:date="2022-12-15T11:31:45Z">
                  <w:r w:rsidDel="00000000" w:rsidR="00000000" w:rsidRPr="00000000">
                    <w:rPr>
                      <w:rtl w:val="0"/>
                    </w:rPr>
                    <w:delText xml:space="preserve">objects</w:delText>
                  </w:r>
                </w:del>
              </w:sdtContent>
            </w:sdt>
            <w:r w:rsidDel="00000000" w:rsidR="00000000" w:rsidRPr="00000000">
              <w:rPr>
                <w:rtl w:val="0"/>
              </w:rPr>
              <w:t xml:space="preserve"> are not fully available in data sources ahead of time and </w:t>
            </w:r>
            <w:sdt>
              <w:sdtPr>
                <w:tag w:val="goog_rdk_388"/>
              </w:sdtPr>
              <w:sdtContent>
                <w:ins w:author="Andrea BOMBARDA" w:id="125" w:date="2023-01-20T11:05:53Z">
                  <w:r w:rsidDel="00000000" w:rsidR="00000000" w:rsidRPr="00000000">
                    <w:rPr>
                      <w:rtl w:val="0"/>
                    </w:rPr>
                    <w:t xml:space="preserve">environment </w:t>
                  </w:r>
                </w:ins>
              </w:sdtContent>
            </w:sdt>
            <w:sdt>
              <w:sdtPr>
                <w:tag w:val="goog_rdk_389"/>
              </w:sdtPr>
              <w:sdtContent>
                <w:del w:author="Andrea BOMBARDA" w:id="125" w:date="2023-01-20T11:05:53Z">
                  <w:r w:rsidDel="00000000" w:rsidR="00000000" w:rsidRPr="00000000">
                    <w:rPr>
                      <w:rtl w:val="0"/>
                    </w:rPr>
                    <w:delText xml:space="preserve">scene </w:delText>
                  </w:r>
                </w:del>
              </w:sdtContent>
            </w:sdt>
            <w:r w:rsidDel="00000000" w:rsidR="00000000" w:rsidRPr="00000000">
              <w:rPr>
                <w:rtl w:val="0"/>
              </w:rPr>
              <w:t xml:space="preserve">interpretation and classification</w:t>
            </w:r>
            <w:sdt>
              <w:sdtPr>
                <w:tag w:val="goog_rdk_390"/>
              </w:sdtPr>
              <w:sdtContent>
                <w:ins w:author="Martina De Sanctis" w:id="126" w:date="2022-12-13T10:40:57Z">
                  <w:r w:rsidDel="00000000" w:rsidR="00000000" w:rsidRPr="00000000">
                    <w:rPr>
                      <w:rtl w:val="0"/>
                    </w:rPr>
                    <w:t xml:space="preserve"> are</w:t>
                  </w:r>
                </w:ins>
              </w:sdtContent>
            </w:sdt>
            <w:r w:rsidDel="00000000" w:rsidR="00000000" w:rsidRPr="00000000">
              <w:rPr>
                <w:rtl w:val="0"/>
              </w:rPr>
              <w:t xml:space="preserve"> </w:t>
            </w:r>
            <w:sdt>
              <w:sdtPr>
                <w:tag w:val="goog_rdk_391"/>
              </w:sdtPr>
              <w:sdtContent>
                <w:del w:author="Andrea BOMBARDA" w:id="127" w:date="2023-01-20T10:38:47Z">
                  <w:r w:rsidDel="00000000" w:rsidR="00000000" w:rsidRPr="00000000">
                    <w:rPr>
                      <w:rtl w:val="0"/>
                    </w:rPr>
                    <w:delText xml:space="preserve">is </w:delText>
                  </w:r>
                </w:del>
              </w:sdtContent>
            </w:sdt>
            <w:r w:rsidDel="00000000" w:rsidR="00000000" w:rsidRPr="00000000">
              <w:rPr>
                <w:rtl w:val="0"/>
              </w:rPr>
              <w:t xml:space="preserve">required.</w:t>
            </w:r>
          </w:p>
        </w:tc>
      </w:tr>
    </w:tbl>
    <w:p w:rsidR="00000000" w:rsidDel="00000000" w:rsidP="00000000" w:rsidRDefault="00000000" w:rsidRPr="00000000" w14:paraId="0000018F">
      <w:pPr>
        <w:ind w:left="720" w:right="7" w:firstLine="0"/>
        <w:rPr/>
      </w:pPr>
      <w:r w:rsidDel="00000000" w:rsidR="00000000" w:rsidRPr="00000000">
        <w:rPr>
          <w:rtl w:val="0"/>
        </w:rPr>
      </w:r>
    </w:p>
    <w:p w:rsidR="00000000" w:rsidDel="00000000" w:rsidP="00000000" w:rsidRDefault="00000000" w:rsidRPr="00000000" w14:paraId="00000190">
      <w:pPr>
        <w:pStyle w:val="Heading2"/>
        <w:ind w:left="-5" w:firstLine="0"/>
        <w:rPr/>
      </w:pPr>
      <w:sdt>
        <w:sdtPr>
          <w:tag w:val="goog_rdk_393"/>
        </w:sdtPr>
        <w:sdtContent>
          <w:ins w:author="Angelo Michele GARGANTINI" w:id="128" w:date="2022-12-15T10:37:51Z">
            <w:r w:rsidDel="00000000" w:rsidR="00000000" w:rsidRPr="00000000">
              <w:rPr>
                <w:rtl w:val="0"/>
              </w:rPr>
              <w:t xml:space="preserve">Element </w:t>
            </w:r>
          </w:ins>
        </w:sdtContent>
      </w:sdt>
      <w:sdt>
        <w:sdtPr>
          <w:tag w:val="goog_rdk_394"/>
        </w:sdtPr>
        <w:sdtContent>
          <w:del w:author="Angelo Michele GARGANTINI" w:id="128" w:date="2022-12-15T10:37:51Z">
            <w:r w:rsidDel="00000000" w:rsidR="00000000" w:rsidRPr="00000000">
              <w:rPr>
                <w:rtl w:val="0"/>
              </w:rPr>
              <w:delText xml:space="preserve">Object </w:delText>
            </w:r>
          </w:del>
        </w:sdtContent>
      </w:sdt>
      <w:r w:rsidDel="00000000" w:rsidR="00000000" w:rsidRPr="00000000">
        <w:rPr>
          <w:rtl w:val="0"/>
        </w:rPr>
        <w:t xml:space="preserve">recognition</w:t>
      </w:r>
    </w:p>
    <w:p w:rsidR="00000000" w:rsidDel="00000000" w:rsidP="00000000" w:rsidRDefault="00000000" w:rsidRPr="00000000" w14:paraId="00000191">
      <w:pPr>
        <w:ind w:left="-5" w:right="7" w:firstLine="0"/>
        <w:rPr/>
      </w:pPr>
      <w:r w:rsidDel="00000000" w:rsidR="00000000" w:rsidRPr="00000000">
        <w:rPr>
          <w:rtl w:val="0"/>
        </w:rPr>
        <w:t xml:space="preserve">This ability may range from being able to recognise instances of a single </w:t>
      </w:r>
      <w:sdt>
        <w:sdtPr>
          <w:tag w:val="goog_rdk_395"/>
        </w:sdtPr>
        <w:sdtContent>
          <w:ins w:author="Angelo Michele GARGANTINI" w:id="129" w:date="2022-12-15T10:38:51Z">
            <w:r w:rsidDel="00000000" w:rsidR="00000000" w:rsidRPr="00000000">
              <w:rPr>
                <w:rtl w:val="0"/>
              </w:rPr>
              <w:t xml:space="preserve">element</w:t>
            </w:r>
          </w:ins>
        </w:sdtContent>
      </w:sdt>
      <w:sdt>
        <w:sdtPr>
          <w:tag w:val="goog_rdk_396"/>
        </w:sdtPr>
        <w:sdtContent>
          <w:del w:author="Angelo Michele GARGANTINI" w:id="129" w:date="2022-12-15T10:38:51Z">
            <w:r w:rsidDel="00000000" w:rsidR="00000000" w:rsidRPr="00000000">
              <w:rPr>
                <w:rtl w:val="0"/>
              </w:rPr>
              <w:delText xml:space="preserve">object</w:delText>
            </w:r>
          </w:del>
        </w:sdtContent>
      </w:sdt>
      <w:r w:rsidDel="00000000" w:rsidR="00000000" w:rsidRPr="00000000">
        <w:rPr>
          <w:rtl w:val="0"/>
        </w:rPr>
        <w:t xml:space="preserve">, to being able to distinguish between many different </w:t>
      </w:r>
      <w:sdt>
        <w:sdtPr>
          <w:tag w:val="goog_rdk_397"/>
        </w:sdtPr>
        <w:sdtContent>
          <w:ins w:author="Angelo Michele GARGANTINI" w:id="130" w:date="2022-12-15T10:38:58Z">
            <w:r w:rsidDel="00000000" w:rsidR="00000000" w:rsidRPr="00000000">
              <w:rPr>
                <w:rtl w:val="0"/>
              </w:rPr>
              <w:t xml:space="preserve">element</w:t>
            </w:r>
          </w:ins>
        </w:sdtContent>
      </w:sdt>
      <w:sdt>
        <w:sdtPr>
          <w:tag w:val="goog_rdk_398"/>
        </w:sdtPr>
        <w:sdtContent>
          <w:del w:author="Angelo Michele GARGANTINI" w:id="130" w:date="2022-12-15T10:38:58Z">
            <w:r w:rsidDel="00000000" w:rsidR="00000000" w:rsidRPr="00000000">
              <w:rPr>
                <w:rtl w:val="0"/>
              </w:rPr>
              <w:delText xml:space="preserve">object</w:delText>
            </w:r>
          </w:del>
        </w:sdtContent>
      </w:sdt>
      <w:r w:rsidDel="00000000" w:rsidR="00000000" w:rsidRPr="00000000">
        <w:rPr>
          <w:rtl w:val="0"/>
        </w:rPr>
        <w:t xml:space="preserve">s or even identify </w:t>
      </w:r>
      <w:sdt>
        <w:sdtPr>
          <w:tag w:val="goog_rdk_399"/>
        </w:sdtPr>
        <w:sdtContent>
          <w:ins w:author="Angelo Michele GARGANTINI" w:id="131" w:date="2022-12-15T10:39:01Z">
            <w:r w:rsidDel="00000000" w:rsidR="00000000" w:rsidRPr="00000000">
              <w:rPr>
                <w:rtl w:val="0"/>
              </w:rPr>
              <w:t xml:space="preserve">element</w:t>
            </w:r>
          </w:ins>
        </w:sdtContent>
      </w:sdt>
      <w:sdt>
        <w:sdtPr>
          <w:tag w:val="goog_rdk_400"/>
        </w:sdtPr>
        <w:sdtContent>
          <w:del w:author="Angelo Michele GARGANTINI" w:id="131" w:date="2022-12-15T10:39:01Z">
            <w:r w:rsidDel="00000000" w:rsidR="00000000" w:rsidRPr="00000000">
              <w:rPr>
                <w:rtl w:val="0"/>
              </w:rPr>
              <w:delText xml:space="preserve">object</w:delText>
            </w:r>
          </w:del>
        </w:sdtContent>
      </w:sdt>
      <w:r w:rsidDel="00000000" w:rsidR="00000000" w:rsidRPr="00000000">
        <w:rPr>
          <w:rtl w:val="0"/>
        </w:rPr>
        <w:t xml:space="preserve">s that fit a generic pattern.</w:t>
      </w:r>
    </w:p>
    <w:tbl>
      <w:tblPr>
        <w:tblStyle w:val="Table12"/>
        <w:tblW w:w="15150.0" w:type="dxa"/>
        <w:jc w:val="left"/>
        <w:tblInd w:w="5.0" w:type="dxa"/>
        <w:tblLayout w:type="fixed"/>
        <w:tblLook w:val="0400"/>
      </w:tblPr>
      <w:tblGrid>
        <w:gridCol w:w="600"/>
        <w:gridCol w:w="2140"/>
        <w:gridCol w:w="12410"/>
        <w:tblGridChange w:id="0">
          <w:tblGrid>
            <w:gridCol w:w="600"/>
            <w:gridCol w:w="2140"/>
            <w:gridCol w:w="1241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59" w:lineRule="auto"/>
              <w:ind w:left="0" w:firstLine="0"/>
              <w:rPr/>
            </w:pPr>
            <w:r w:rsidDel="00000000" w:rsidR="00000000" w:rsidRPr="00000000">
              <w:rPr>
                <w:rtl w:val="0"/>
              </w:rPr>
              <w:t xml:space="preserve">No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0" w:firstLine="0"/>
              <w:rPr/>
            </w:pPr>
            <w:r w:rsidDel="00000000" w:rsidR="00000000" w:rsidRPr="00000000">
              <w:rPr>
                <w:rtl w:val="0"/>
              </w:rPr>
              <w:t xml:space="preserve">The system does not need to detect or recognise </w:t>
            </w:r>
            <w:sdt>
              <w:sdtPr>
                <w:tag w:val="goog_rdk_401"/>
              </w:sdtPr>
              <w:sdtContent>
                <w:ins w:author="Angelo Michele GARGANTINI" w:id="132" w:date="2022-12-15T10:38:09Z">
                  <w:r w:rsidDel="00000000" w:rsidR="00000000" w:rsidRPr="00000000">
                    <w:rPr>
                      <w:rtl w:val="0"/>
                    </w:rPr>
                    <w:t xml:space="preserve">elements </w:t>
                  </w:r>
                </w:ins>
              </w:sdtContent>
            </w:sdt>
            <w:sdt>
              <w:sdtPr>
                <w:tag w:val="goog_rdk_402"/>
              </w:sdtPr>
              <w:sdtContent>
                <w:del w:author="Angelo Michele GARGANTINI" w:id="132" w:date="2022-12-15T10:38:09Z">
                  <w:r w:rsidDel="00000000" w:rsidR="00000000" w:rsidRPr="00000000">
                    <w:rPr>
                      <w:rtl w:val="0"/>
                    </w:rPr>
                    <w:delText xml:space="preserve">objects </w:delText>
                  </w:r>
                </w:del>
              </w:sdtContent>
            </w:sdt>
            <w:r w:rsidDel="00000000" w:rsidR="00000000" w:rsidRPr="00000000">
              <w:rPr>
                <w:rtl w:val="0"/>
              </w:rPr>
              <w:t xml:space="preserve">in the environment in order to carry out its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spacing w:after="0" w:line="259" w:lineRule="auto"/>
              <w:ind w:left="0" w:firstLine="0"/>
              <w:rPr/>
            </w:pPr>
            <w:r w:rsidDel="00000000" w:rsidR="00000000" w:rsidRPr="00000000">
              <w:rPr>
                <w:rtl w:val="0"/>
              </w:rPr>
              <w:t xml:space="preserve">Feature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left="0" w:firstLine="0"/>
              <w:rPr/>
            </w:pPr>
            <w:r w:rsidDel="00000000" w:rsidR="00000000" w:rsidRPr="00000000">
              <w:rPr>
                <w:rtl w:val="0"/>
              </w:rPr>
              <w:t xml:space="preserve">Sense data is gathered from a region of the environment such that the data has a spatial component and can be mapped to a model of that region. The richness of the sense data is such that it is possible to apply a feature detection process to create a set or sets of features that persist.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spacing w:after="0" w:line="259" w:lineRule="auto"/>
              <w:ind w:left="0" w:firstLine="0"/>
              <w:rPr/>
            </w:pPr>
            <w:sdt>
              <w:sdtPr>
                <w:tag w:val="goog_rdk_404"/>
              </w:sdtPr>
              <w:sdtContent>
                <w:ins w:author="Angelo Michele GARGANTINI" w:id="133" w:date="2022-12-15T10:47:35Z">
                  <w:r w:rsidDel="00000000" w:rsidR="00000000" w:rsidRPr="00000000">
                    <w:rPr>
                      <w:rtl w:val="0"/>
                    </w:rPr>
                    <w:t xml:space="preserve">Element </w:t>
                  </w:r>
                </w:ins>
              </w:sdtContent>
            </w:sdt>
            <w:sdt>
              <w:sdtPr>
                <w:tag w:val="goog_rdk_405"/>
              </w:sdtPr>
              <w:sdtContent>
                <w:del w:author="Angelo Michele GARGANTINI" w:id="133" w:date="2022-12-15T10:47:35Z">
                  <w:r w:rsidDel="00000000" w:rsidR="00000000" w:rsidRPr="00000000">
                    <w:rPr>
                      <w:rtl w:val="0"/>
                    </w:rPr>
                    <w:delText xml:space="preserve">Object </w:delText>
                  </w:r>
                </w:del>
              </w:sdtContent>
            </w:sdt>
            <w:r w:rsidDel="00000000" w:rsidR="00000000" w:rsidRPr="00000000">
              <w:rPr>
                <w:rtl w:val="0"/>
              </w:rPr>
              <w:t xml:space="preserve">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0" w:firstLine="0"/>
              <w:rPr/>
            </w:pPr>
            <w:r w:rsidDel="00000000" w:rsidR="00000000" w:rsidRPr="00000000">
              <w:rPr>
                <w:rtl w:val="0"/>
              </w:rPr>
              <w:t xml:space="preserve">Multiple persistent features can be grouped to build models of distinct </w:t>
            </w:r>
            <w:sdt>
              <w:sdtPr>
                <w:tag w:val="goog_rdk_406"/>
              </w:sdtPr>
              <w:sdtContent>
                <w:ins w:author="Angelo Michele GARGANTINI" w:id="134" w:date="2022-12-15T10:39:05Z">
                  <w:r w:rsidDel="00000000" w:rsidR="00000000" w:rsidRPr="00000000">
                    <w:rPr>
                      <w:rtl w:val="0"/>
                    </w:rPr>
                    <w:t xml:space="preserve">element</w:t>
                  </w:r>
                </w:ins>
              </w:sdtContent>
            </w:sdt>
            <w:sdt>
              <w:sdtPr>
                <w:tag w:val="goog_rdk_407"/>
              </w:sdtPr>
              <w:sdtContent>
                <w:del w:author="Angelo Michele GARGANTINI" w:id="134" w:date="2022-12-15T10:39:05Z">
                  <w:r w:rsidDel="00000000" w:rsidR="00000000" w:rsidRPr="00000000">
                    <w:rPr>
                      <w:rtl w:val="0"/>
                    </w:rPr>
                    <w:delText xml:space="preserve">object</w:delText>
                  </w:r>
                </w:del>
              </w:sdtContent>
            </w:sdt>
            <w:r w:rsidDel="00000000" w:rsidR="00000000" w:rsidRPr="00000000">
              <w:rPr>
                <w:rtl w:val="0"/>
              </w:rPr>
              <w:t xml:space="preserve">s allowing </w:t>
            </w:r>
            <w:sdt>
              <w:sdtPr>
                <w:tag w:val="goog_rdk_408"/>
              </w:sdtPr>
              <w:sdtContent>
                <w:ins w:author="Angelo Michele GARGANTINI" w:id="135" w:date="2022-12-15T10:39:06Z">
                  <w:r w:rsidDel="00000000" w:rsidR="00000000" w:rsidRPr="00000000">
                    <w:rPr>
                      <w:rtl w:val="0"/>
                    </w:rPr>
                    <w:t xml:space="preserve">element</w:t>
                  </w:r>
                </w:ins>
              </w:sdtContent>
            </w:sdt>
            <w:sdt>
              <w:sdtPr>
                <w:tag w:val="goog_rdk_409"/>
              </w:sdtPr>
              <w:sdtContent>
                <w:del w:author="Angelo Michele GARGANTINI" w:id="135" w:date="2022-12-15T10:39:06Z">
                  <w:r w:rsidDel="00000000" w:rsidR="00000000" w:rsidRPr="00000000">
                    <w:rPr>
                      <w:rtl w:val="0"/>
                    </w:rPr>
                    <w:delText xml:space="preserve">object</w:delText>
                  </w:r>
                </w:del>
              </w:sdtContent>
            </w:sdt>
            <w:r w:rsidDel="00000000" w:rsidR="00000000" w:rsidRPr="00000000">
              <w:rPr>
                <w:rtl w:val="0"/>
              </w:rPr>
              <w:t xml:space="preserve">s to be differentiated from each other and from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59" w:lineRule="auto"/>
              <w:ind w:left="0" w:firstLine="0"/>
              <w:rPr/>
            </w:pPr>
            <w:sdt>
              <w:sdtPr>
                <w:tag w:val="goog_rdk_411"/>
              </w:sdtPr>
              <w:sdtContent>
                <w:ins w:author="Angelo Michele GARGANTINI" w:id="136" w:date="2022-12-15T10:39:08Z">
                  <w:r w:rsidDel="00000000" w:rsidR="00000000" w:rsidRPr="00000000">
                    <w:rPr>
                      <w:rtl w:val="0"/>
                    </w:rPr>
                    <w:t xml:space="preserve">Element</w:t>
                  </w:r>
                </w:ins>
              </w:sdtContent>
            </w:sdt>
            <w:sdt>
              <w:sdtPr>
                <w:tag w:val="goog_rdk_412"/>
              </w:sdtPr>
              <w:sdtContent>
                <w:del w:author="Angelo Michele GARGANTINI" w:id="136" w:date="2022-12-15T10:39:08Z">
                  <w:r w:rsidDel="00000000" w:rsidR="00000000" w:rsidRPr="00000000">
                    <w:rPr>
                      <w:rtl w:val="0"/>
                    </w:rPr>
                    <w:delText xml:space="preserve">Object</w:delText>
                  </w:r>
                </w:del>
              </w:sdtContent>
            </w:sdt>
            <w:r w:rsidDel="00000000" w:rsidR="00000000" w:rsidRPr="00000000">
              <w:rPr>
                <w:rtl w:val="0"/>
              </w:rPr>
              <w:t xml:space="preserve"> recognition single instance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59" w:lineRule="auto"/>
              <w:ind w:left="0" w:firstLine="0"/>
              <w:rPr/>
            </w:pPr>
            <w:sdt>
              <w:sdtPr>
                <w:tag w:val="goog_rdk_414"/>
              </w:sdtPr>
              <w:sdtContent>
                <w:ins w:author="Angelo Michele GARGANTINI" w:id="137" w:date="2022-12-15T10:39:11Z">
                  <w:r w:rsidDel="00000000" w:rsidR="00000000" w:rsidRPr="00000000">
                    <w:rPr>
                      <w:rtl w:val="0"/>
                    </w:rPr>
                    <w:t xml:space="preserve">Element</w:t>
                  </w:r>
                </w:ins>
              </w:sdtContent>
            </w:sdt>
            <w:sdt>
              <w:sdtPr>
                <w:tag w:val="goog_rdk_415"/>
              </w:sdtPr>
              <w:sdtContent>
                <w:del w:author="Angelo Michele GARGANTINI" w:id="137" w:date="2022-12-15T10:39:11Z">
                  <w:r w:rsidDel="00000000" w:rsidR="00000000" w:rsidRPr="00000000">
                    <w:rPr>
                      <w:rtl w:val="0"/>
                    </w:rPr>
                    <w:delText xml:space="preserve">Object</w:delText>
                  </w:r>
                </w:del>
              </w:sdtContent>
            </w:sdt>
            <w:r w:rsidDel="00000000" w:rsidR="00000000" w:rsidRPr="00000000">
              <w:rPr>
                <w:rtl w:val="0"/>
              </w:rPr>
              <w:t xml:space="preserve"> models created from sense data can be matched to specific known instances of an </w:t>
            </w:r>
            <w:sdt>
              <w:sdtPr>
                <w:tag w:val="goog_rdk_416"/>
              </w:sdtPr>
              <w:sdtContent>
                <w:ins w:author="Angelo Michele GARGANTINI" w:id="138" w:date="2022-12-15T10:39:16Z">
                  <w:r w:rsidDel="00000000" w:rsidR="00000000" w:rsidRPr="00000000">
                    <w:rPr>
                      <w:rtl w:val="0"/>
                    </w:rPr>
                    <w:t xml:space="preserve">element</w:t>
                  </w:r>
                </w:ins>
              </w:sdtContent>
            </w:sdt>
            <w:sdt>
              <w:sdtPr>
                <w:tag w:val="goog_rdk_417"/>
              </w:sdtPr>
              <w:sdtContent>
                <w:del w:author="Angelo Michele GARGANTINI" w:id="138" w:date="2022-12-15T10:39:16Z">
                  <w:r w:rsidDel="00000000" w:rsidR="00000000" w:rsidRPr="00000000">
                    <w:rPr>
                      <w:rtl w:val="0"/>
                    </w:rPr>
                    <w:delText xml:space="preserve">object</w:delText>
                  </w:r>
                </w:del>
              </w:sdtContent>
            </w:sdt>
            <w:r w:rsidDel="00000000" w:rsidR="00000000" w:rsidRPr="00000000">
              <w:rPr>
                <w:rtl w:val="0"/>
              </w:rPr>
              <w:t xml:space="preserve"> with a reliability that is appropriate to the task.</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after="0" w:line="259" w:lineRule="auto"/>
              <w:ind w:left="0" w:firstLine="0"/>
              <w:rPr/>
            </w:pPr>
            <w:r w:rsidDel="00000000" w:rsidR="00000000" w:rsidRPr="00000000">
              <w:rPr>
                <w:rtl w:val="0"/>
              </w:rPr>
              <w:t xml:space="preserve">4</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left="0" w:firstLine="0"/>
              <w:rPr/>
            </w:pPr>
            <w:sdt>
              <w:sdtPr>
                <w:tag w:val="goog_rdk_419"/>
              </w:sdtPr>
              <w:sdtContent>
                <w:ins w:author="Angelo Michele GARGANTINI" w:id="139" w:date="2022-12-15T10:40:16Z">
                  <w:r w:rsidDel="00000000" w:rsidR="00000000" w:rsidRPr="00000000">
                    <w:rPr>
                      <w:rtl w:val="0"/>
                    </w:rPr>
                    <w:t xml:space="preserve">Element</w:t>
                  </w:r>
                </w:ins>
              </w:sdtContent>
            </w:sdt>
            <w:sdt>
              <w:sdtPr>
                <w:tag w:val="goog_rdk_420"/>
              </w:sdtPr>
              <w:sdtContent>
                <w:del w:author="Angelo Michele GARGANTINI" w:id="139" w:date="2022-12-15T10:40:16Z">
                  <w:r w:rsidDel="00000000" w:rsidR="00000000" w:rsidRPr="00000000">
                    <w:rPr>
                      <w:rtl w:val="0"/>
                    </w:rPr>
                    <w:delText xml:space="preserve">Object</w:delText>
                  </w:r>
                </w:del>
              </w:sdtContent>
            </w:sdt>
            <w:r w:rsidDel="00000000" w:rsidR="00000000" w:rsidRPr="00000000">
              <w:rPr>
                <w:rtl w:val="0"/>
              </w:rPr>
              <w:t xml:space="preserve"> recognition one of many</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59" w:lineRule="auto"/>
              <w:ind w:left="0" w:firstLine="0"/>
              <w:rPr/>
            </w:pPr>
            <w:r w:rsidDel="00000000" w:rsidR="00000000" w:rsidRPr="00000000">
              <w:rPr>
                <w:rtl w:val="0"/>
              </w:rPr>
              <w:t xml:space="preserve">E</w:t>
            </w:r>
            <w:sdt>
              <w:sdtPr>
                <w:tag w:val="goog_rdk_421"/>
              </w:sdtPr>
              <w:sdtContent>
                <w:ins w:author="Angelo Michele GARGANTINI" w:id="140" w:date="2022-12-15T10:40:19Z">
                  <w:r w:rsidDel="00000000" w:rsidR="00000000" w:rsidRPr="00000000">
                    <w:rPr>
                      <w:rtl w:val="0"/>
                    </w:rPr>
                    <w:t xml:space="preserve">lement</w:t>
                  </w:r>
                </w:ins>
              </w:sdtContent>
            </w:sdt>
            <w:sdt>
              <w:sdtPr>
                <w:tag w:val="goog_rdk_422"/>
              </w:sdtPr>
              <w:sdtContent>
                <w:del w:author="Angelo Michele GARGANTINI" w:id="140" w:date="2022-12-15T10:40:19Z">
                  <w:r w:rsidDel="00000000" w:rsidR="00000000" w:rsidRPr="00000000">
                    <w:rPr>
                      <w:rtl w:val="0"/>
                    </w:rPr>
                    <w:delText xml:space="preserve">Object</w:delText>
                  </w:r>
                </w:del>
              </w:sdtContent>
            </w:sdt>
            <w:r w:rsidDel="00000000" w:rsidR="00000000" w:rsidRPr="00000000">
              <w:rPr>
                <w:rtl w:val="0"/>
              </w:rPr>
              <w:t xml:space="preserve"> models created from sense data can be matched to one of a number of specific instances of known </w:t>
            </w:r>
            <w:sdt>
              <w:sdtPr>
                <w:tag w:val="goog_rdk_423"/>
              </w:sdtPr>
              <w:sdtContent>
                <w:ins w:author="Angelo Michele GARGANTINI" w:id="141" w:date="2022-12-15T10:40:20Z">
                  <w:r w:rsidDel="00000000" w:rsidR="00000000" w:rsidRPr="00000000">
                    <w:rPr>
                      <w:rtl w:val="0"/>
                    </w:rPr>
                    <w:t xml:space="preserve">element</w:t>
                  </w:r>
                </w:ins>
              </w:sdtContent>
            </w:sdt>
            <w:sdt>
              <w:sdtPr>
                <w:tag w:val="goog_rdk_424"/>
              </w:sdtPr>
              <w:sdtContent>
                <w:del w:author="Angelo Michele GARGANTINI" w:id="141" w:date="2022-12-15T10:40:20Z">
                  <w:r w:rsidDel="00000000" w:rsidR="00000000" w:rsidRPr="00000000">
                    <w:rPr>
                      <w:rtl w:val="0"/>
                    </w:rPr>
                    <w:delText xml:space="preserve">object</w:delText>
                  </w:r>
                </w:del>
              </w:sdtContent>
            </w:sdt>
            <w:r w:rsidDel="00000000" w:rsidR="00000000" w:rsidRPr="00000000">
              <w:rPr>
                <w:rtl w:val="0"/>
              </w:rPr>
              <w:t xml:space="preserve">s with a reliability that is appropriate to the task.</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spacing w:after="0" w:line="259" w:lineRule="auto"/>
              <w:ind w:left="0" w:firstLine="0"/>
              <w:rPr/>
            </w:pPr>
            <w:r w:rsidDel="00000000" w:rsidR="00000000" w:rsidRPr="00000000">
              <w:rPr>
                <w:rtl w:val="0"/>
              </w:rPr>
              <w:t xml:space="preserve">Parameterised </w:t>
            </w:r>
            <w:sdt>
              <w:sdtPr>
                <w:tag w:val="goog_rdk_425"/>
              </w:sdtPr>
              <w:sdtContent>
                <w:ins w:author="Angelo Michele GARGANTINI" w:id="142" w:date="2022-12-15T10:40:21Z">
                  <w:r w:rsidDel="00000000" w:rsidR="00000000" w:rsidRPr="00000000">
                    <w:rPr>
                      <w:rtl w:val="0"/>
                    </w:rPr>
                    <w:t xml:space="preserve">element</w:t>
                  </w:r>
                </w:ins>
              </w:sdtContent>
            </w:sdt>
            <w:sdt>
              <w:sdtPr>
                <w:tag w:val="goog_rdk_426"/>
              </w:sdtPr>
              <w:sdtContent>
                <w:del w:author="Angelo Michele GARGANTINI" w:id="142" w:date="2022-12-15T10:40:21Z">
                  <w:r w:rsidDel="00000000" w:rsidR="00000000" w:rsidRPr="00000000">
                    <w:rPr>
                      <w:rtl w:val="0"/>
                    </w:rPr>
                    <w:delText xml:space="preserve">object</w:delText>
                  </w:r>
                </w:del>
              </w:sdtContent>
            </w:sdt>
            <w:r w:rsidDel="00000000" w:rsidR="00000000" w:rsidRPr="00000000">
              <w:rPr>
                <w:rtl w:val="0"/>
              </w:rPr>
              <w:t xml:space="preserve">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59" w:lineRule="auto"/>
              <w:ind w:left="0" w:firstLine="0"/>
              <w:rPr/>
            </w:pPr>
            <w:r w:rsidDel="00000000" w:rsidR="00000000" w:rsidRPr="00000000">
              <w:rPr>
                <w:rtl w:val="0"/>
              </w:rPr>
              <w:t xml:space="preserve">E</w:t>
            </w:r>
            <w:sdt>
              <w:sdtPr>
                <w:tag w:val="goog_rdk_427"/>
              </w:sdtPr>
              <w:sdtContent>
                <w:ins w:author="Angelo Michele GARGANTINI" w:id="143" w:date="2022-12-15T10:40:22Z">
                  <w:r w:rsidDel="00000000" w:rsidR="00000000" w:rsidRPr="00000000">
                    <w:rPr>
                      <w:rtl w:val="0"/>
                    </w:rPr>
                    <w:t xml:space="preserve">lement</w:t>
                  </w:r>
                </w:ins>
              </w:sdtContent>
            </w:sdt>
            <w:sdt>
              <w:sdtPr>
                <w:tag w:val="goog_rdk_428"/>
              </w:sdtPr>
              <w:sdtContent>
                <w:del w:author="Angelo Michele GARGANTINI" w:id="143" w:date="2022-12-15T10:40:22Z">
                  <w:r w:rsidDel="00000000" w:rsidR="00000000" w:rsidRPr="00000000">
                    <w:rPr>
                      <w:rtl w:val="0"/>
                    </w:rPr>
                    <w:delText xml:space="preserve">Object</w:delText>
                  </w:r>
                </w:del>
              </w:sdtContent>
            </w:sdt>
            <w:r w:rsidDel="00000000" w:rsidR="00000000" w:rsidRPr="00000000">
              <w:rPr>
                <w:rtl w:val="0"/>
              </w:rPr>
              <w:t xml:space="preserve"> models created from sense data can be matched to a number of known, parameterised </w:t>
            </w:r>
            <w:sdt>
              <w:sdtPr>
                <w:tag w:val="goog_rdk_429"/>
              </w:sdtPr>
              <w:sdtContent>
                <w:ins w:author="Angelo Michele GARGANTINI" w:id="144" w:date="2022-12-15T10:40:23Z">
                  <w:r w:rsidDel="00000000" w:rsidR="00000000" w:rsidRPr="00000000">
                    <w:rPr>
                      <w:rtl w:val="0"/>
                    </w:rPr>
                    <w:t xml:space="preserve">element</w:t>
                  </w:r>
                </w:ins>
              </w:sdtContent>
            </w:sdt>
            <w:sdt>
              <w:sdtPr>
                <w:tag w:val="goog_rdk_430"/>
              </w:sdtPr>
              <w:sdtContent>
                <w:del w:author="Angelo Michele GARGANTINI" w:id="144" w:date="2022-12-15T10:40:23Z">
                  <w:r w:rsidDel="00000000" w:rsidR="00000000" w:rsidRPr="00000000">
                    <w:rPr>
                      <w:rtl w:val="0"/>
                    </w:rPr>
                    <w:delText xml:space="preserve">object</w:delText>
                  </w:r>
                </w:del>
              </w:sdtContent>
            </w:sdt>
            <w:r w:rsidDel="00000000" w:rsidR="00000000" w:rsidRPr="00000000">
              <w:rPr>
                <w:rtl w:val="0"/>
              </w:rPr>
              <w:t xml:space="preserve"> types. The settings for the parameters (e.g. size ratio, curvature, joint position etc) can be deduced from the sensed </w:t>
            </w:r>
            <w:sdt>
              <w:sdtPr>
                <w:tag w:val="goog_rdk_431"/>
              </w:sdtPr>
              <w:sdtContent>
                <w:ins w:author="Angelo Michele GARGANTINI" w:id="145" w:date="2022-12-15T10:40:24Z">
                  <w:r w:rsidDel="00000000" w:rsidR="00000000" w:rsidRPr="00000000">
                    <w:rPr>
                      <w:rtl w:val="0"/>
                    </w:rPr>
                    <w:t xml:space="preserve">element</w:t>
                  </w:r>
                </w:ins>
              </w:sdtContent>
            </w:sdt>
            <w:sdt>
              <w:sdtPr>
                <w:tag w:val="goog_rdk_432"/>
              </w:sdtPr>
              <w:sdtContent>
                <w:del w:author="Angelo Michele GARGANTINI" w:id="145" w:date="2022-12-15T10:40:24Z">
                  <w:r w:rsidDel="00000000" w:rsidR="00000000" w:rsidRPr="00000000">
                    <w:rPr>
                      <w:rtl w:val="0"/>
                    </w:rPr>
                    <w:delText xml:space="preserve">object</w:delText>
                  </w:r>
                </w:del>
              </w:sdtContent>
            </w:sdt>
            <w:r w:rsidDel="00000000" w:rsidR="00000000" w:rsidRPr="00000000">
              <w:rPr>
                <w:rtl w:val="0"/>
              </w:rPr>
              <w:t xml:space="preserve"> model. Note that in conjunction with single instance recognition ability this implies the ability to recognise a known (possibly learned) instance of a generic </w:t>
            </w:r>
            <w:sdt>
              <w:sdtPr>
                <w:tag w:val="goog_rdk_433"/>
              </w:sdtPr>
              <w:sdtContent>
                <w:ins w:author="Angelo Michele GARGANTINI" w:id="146" w:date="2022-12-15T10:40:24Z">
                  <w:r w:rsidDel="00000000" w:rsidR="00000000" w:rsidRPr="00000000">
                    <w:rPr>
                      <w:rtl w:val="0"/>
                    </w:rPr>
                    <w:t xml:space="preserve">element</w:t>
                  </w:r>
                </w:ins>
              </w:sdtContent>
            </w:sdt>
            <w:sdt>
              <w:sdtPr>
                <w:tag w:val="goog_rdk_434"/>
              </w:sdtPr>
              <w:sdtContent>
                <w:del w:author="Angelo Michele GARGANTINI" w:id="146" w:date="2022-12-15T10:40:24Z">
                  <w:r w:rsidDel="00000000" w:rsidR="00000000" w:rsidRPr="00000000">
                    <w:rPr>
                      <w:rtl w:val="0"/>
                    </w:rPr>
                    <w:delText xml:space="preserve">object</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firstLine="0"/>
              <w:rPr/>
            </w:pPr>
            <w:r w:rsidDel="00000000" w:rsidR="00000000" w:rsidRPr="00000000">
              <w:rPr>
                <w:rtl w:val="0"/>
              </w:rPr>
              <w:t xml:space="preserve">Context-based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59" w:lineRule="auto"/>
              <w:ind w:left="0" w:firstLine="0"/>
              <w:rPr/>
            </w:pPr>
            <w:r w:rsidDel="00000000" w:rsidR="00000000" w:rsidRPr="00000000">
              <w:rPr>
                <w:rtl w:val="0"/>
              </w:rPr>
              <w:t xml:space="preserve">The system is able to use its knowledge of context or location to improve its ability to recognise </w:t>
            </w:r>
            <w:sdt>
              <w:sdtPr>
                <w:tag w:val="goog_rdk_435"/>
              </w:sdtPr>
              <w:sdtContent>
                <w:ins w:author="Angelo Michele GARGANTINI" w:id="147" w:date="2022-12-15T10:40:25Z">
                  <w:r w:rsidDel="00000000" w:rsidR="00000000" w:rsidRPr="00000000">
                    <w:rPr>
                      <w:rtl w:val="0"/>
                    </w:rPr>
                    <w:t xml:space="preserve">element</w:t>
                  </w:r>
                </w:ins>
              </w:sdtContent>
            </w:sdt>
            <w:sdt>
              <w:sdtPr>
                <w:tag w:val="goog_rdk_436"/>
              </w:sdtPr>
              <w:sdtContent>
                <w:del w:author="Angelo Michele GARGANTINI" w:id="147" w:date="2022-12-15T10:40:25Z">
                  <w:r w:rsidDel="00000000" w:rsidR="00000000" w:rsidRPr="00000000">
                    <w:rPr>
                      <w:rtl w:val="0"/>
                    </w:rPr>
                    <w:delText xml:space="preserve">object</w:delText>
                  </w:r>
                </w:del>
              </w:sdtContent>
            </w:sdt>
            <w:r w:rsidDel="00000000" w:rsidR="00000000" w:rsidRPr="00000000">
              <w:rPr>
                <w:rtl w:val="0"/>
              </w:rPr>
              <w:t xml:space="preserve">s by reducing ambiguities through expectations based on location or context.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59" w:lineRule="auto"/>
              <w:ind w:left="0" w:firstLine="0"/>
              <w:rPr/>
            </w:pPr>
            <w:sdt>
              <w:sdtPr>
                <w:tag w:val="goog_rdk_438"/>
              </w:sdtPr>
              <w:sdtContent>
                <w:ins w:author="Angelo Michele GARGANTINI" w:id="148" w:date="2022-12-15T10:40:27Z">
                  <w:r w:rsidDel="00000000" w:rsidR="00000000" w:rsidRPr="00000000">
                    <w:rPr>
                      <w:rtl w:val="0"/>
                    </w:rPr>
                    <w:t xml:space="preserve">E</w:t>
                  </w:r>
                  <w:r w:rsidDel="00000000" w:rsidR="00000000" w:rsidRPr="00000000">
                    <w:rPr>
                      <w:rtl w:val="0"/>
                    </w:rPr>
                    <w:t xml:space="preserve">lement</w:t>
                  </w:r>
                </w:ins>
              </w:sdtContent>
            </w:sdt>
            <w:sdt>
              <w:sdtPr>
                <w:tag w:val="goog_rdk_439"/>
              </w:sdtPr>
              <w:sdtContent>
                <w:del w:author="Angelo Michele GARGANTINI" w:id="148" w:date="2022-12-15T10:40:27Z">
                  <w:r w:rsidDel="00000000" w:rsidR="00000000" w:rsidRPr="00000000">
                    <w:rPr>
                      <w:rtl w:val="0"/>
                    </w:rPr>
                    <w:delText xml:space="preserve">Object</w:delText>
                  </w:r>
                </w:del>
              </w:sdtContent>
            </w:sdt>
            <w:r w:rsidDel="00000000" w:rsidR="00000000" w:rsidRPr="00000000">
              <w:rPr>
                <w:rtl w:val="0"/>
              </w:rPr>
              <w:t xml:space="preserve"> variable recognition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spacing w:after="0" w:line="259" w:lineRule="auto"/>
              <w:ind w:left="0" w:firstLine="0"/>
              <w:jc w:val="both"/>
              <w:rPr/>
            </w:pPr>
            <w:r w:rsidDel="00000000" w:rsidR="00000000" w:rsidRPr="00000000">
              <w:rPr>
                <w:rtl w:val="0"/>
              </w:rPr>
              <w:t xml:space="preserve">The system is able to recognise </w:t>
            </w:r>
            <w:sdt>
              <w:sdtPr>
                <w:tag w:val="goog_rdk_440"/>
              </w:sdtPr>
              <w:sdtContent>
                <w:ins w:author="Angelo Michele GARGANTINI" w:id="149" w:date="2022-12-15T10:40:28Z">
                  <w:r w:rsidDel="00000000" w:rsidR="00000000" w:rsidRPr="00000000">
                    <w:rPr>
                      <w:rtl w:val="0"/>
                    </w:rPr>
                    <w:t xml:space="preserve">element</w:t>
                  </w:r>
                </w:ins>
              </w:sdtContent>
            </w:sdt>
            <w:sdt>
              <w:sdtPr>
                <w:tag w:val="goog_rdk_441"/>
              </w:sdtPr>
              <w:sdtContent>
                <w:del w:author="Angelo Michele GARGANTINI" w:id="149" w:date="2022-12-15T10:40:28Z">
                  <w:r w:rsidDel="00000000" w:rsidR="00000000" w:rsidRPr="00000000">
                    <w:rPr>
                      <w:rtl w:val="0"/>
                    </w:rPr>
                    <w:delText xml:space="preserve">object</w:delText>
                  </w:r>
                </w:del>
              </w:sdtContent>
            </w:sdt>
            <w:r w:rsidDel="00000000" w:rsidR="00000000" w:rsidRPr="00000000">
              <w:rPr>
                <w:rtl w:val="0"/>
              </w:rPr>
              <w:t xml:space="preserve">s where there is a degree of </w:t>
            </w:r>
            <w:sdt>
              <w:sdtPr>
                <w:tag w:val="goog_rdk_442"/>
              </w:sdtPr>
              <w:sdtContent>
                <w:commentRangeStart w:id="1"/>
              </w:sdtContent>
            </w:sdt>
            <w:r w:rsidDel="00000000" w:rsidR="00000000" w:rsidRPr="00000000">
              <w:rPr>
                <w:rtl w:val="0"/>
              </w:rPr>
              <w:t xml:space="preserve">variability in the </w:t>
            </w:r>
            <w:sdt>
              <w:sdtPr>
                <w:tag w:val="goog_rdk_443"/>
              </w:sdtPr>
              <w:sdtContent>
                <w:ins w:author="Angelo Michele GARGANTINI" w:id="150" w:date="2022-12-15T10:40:28Z">
                  <w:r w:rsidDel="00000000" w:rsidR="00000000" w:rsidRPr="00000000">
                    <w:rPr>
                      <w:rtl w:val="0"/>
                    </w:rPr>
                    <w:t xml:space="preserve">element</w:t>
                  </w:r>
                </w:ins>
              </w:sdtContent>
            </w:sdt>
            <w:sdt>
              <w:sdtPr>
                <w:tag w:val="goog_rdk_444"/>
              </w:sdtPr>
              <w:sdtContent>
                <w:del w:author="Angelo Michele GARGANTINI" w:id="150" w:date="2022-12-15T10:40:28Z">
                  <w:r w:rsidDel="00000000" w:rsidR="00000000" w:rsidRPr="00000000">
                    <w:rPr>
                      <w:rtl w:val="0"/>
                    </w:rPr>
                    <w:delText xml:space="preserve">object</w:delText>
                  </w:r>
                </w:del>
              </w:sdtContent>
            </w:sdt>
            <w:r w:rsidDel="00000000" w:rsidR="00000000" w:rsidRPr="00000000">
              <w:rPr>
                <w:rtl w:val="0"/>
              </w:rPr>
              <w:t xml:space="preserve"> that approaches the scale of the </w:t>
            </w:r>
            <w:sdt>
              <w:sdtPr>
                <w:tag w:val="goog_rdk_445"/>
              </w:sdtPr>
              <w:sdtContent>
                <w:ins w:author="Angelo Michele GARGANTINI" w:id="151" w:date="2022-12-15T10:40:30Z">
                  <w:r w:rsidDel="00000000" w:rsidR="00000000" w:rsidRPr="00000000">
                    <w:rPr>
                      <w:rtl w:val="0"/>
                    </w:rPr>
                    <w:t xml:space="preserve">element</w:t>
                  </w:r>
                </w:ins>
              </w:sdtContent>
            </w:sdt>
            <w:sdt>
              <w:sdtPr>
                <w:tag w:val="goog_rdk_446"/>
              </w:sdtPr>
              <w:sdtContent>
                <w:del w:author="Angelo Michele GARGANTINI" w:id="151" w:date="2022-12-15T10:40:30Z">
                  <w:r w:rsidDel="00000000" w:rsidR="00000000" w:rsidRPr="00000000">
                    <w:rPr>
                      <w:rtl w:val="0"/>
                    </w:rPr>
                    <w:delText xml:space="preserve">object</w:delText>
                  </w:r>
                </w:del>
              </w:sdtContent>
            </w:sdt>
            <w:r w:rsidDel="00000000" w:rsidR="00000000" w:rsidRPr="00000000">
              <w:rPr>
                <w:rtl w:val="0"/>
              </w:rPr>
              <w:t xml:space="preserve">.</w:t>
            </w:r>
            <w:commentRangeEnd w:id="1"/>
            <w:r w:rsidDel="00000000" w:rsidR="00000000" w:rsidRPr="00000000">
              <w:commentReference w:id="1"/>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59" w:lineRule="auto"/>
              <w:ind w:left="0" w:firstLine="0"/>
              <w:rPr/>
            </w:pPr>
            <w:r w:rsidDel="00000000" w:rsidR="00000000" w:rsidRPr="00000000">
              <w:rPr>
                <w:rtl w:val="0"/>
              </w:rPr>
              <w:t xml:space="preserve">Novelty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59" w:lineRule="auto"/>
              <w:ind w:left="0" w:firstLine="0"/>
              <w:rPr/>
            </w:pPr>
            <w:r w:rsidDel="00000000" w:rsidR="00000000" w:rsidRPr="00000000">
              <w:rPr>
                <w:rtl w:val="0"/>
              </w:rPr>
              <w:t xml:space="preserve">The system is able to recognise novelty in a known </w:t>
            </w:r>
            <w:sdt>
              <w:sdtPr>
                <w:tag w:val="goog_rdk_447"/>
              </w:sdtPr>
              <w:sdtContent>
                <w:ins w:author="Angelo Michele GARGANTINI" w:id="152" w:date="2022-12-15T10:40:31Z">
                  <w:r w:rsidDel="00000000" w:rsidR="00000000" w:rsidRPr="00000000">
                    <w:rPr>
                      <w:rtl w:val="0"/>
                    </w:rPr>
                    <w:t xml:space="preserve">element</w:t>
                  </w:r>
                </w:ins>
              </w:sdtContent>
            </w:sdt>
            <w:sdt>
              <w:sdtPr>
                <w:tag w:val="goog_rdk_448"/>
              </w:sdtPr>
              <w:sdtContent>
                <w:del w:author="Angelo Michele GARGANTINI" w:id="152" w:date="2022-12-15T10:40:31Z">
                  <w:r w:rsidDel="00000000" w:rsidR="00000000" w:rsidRPr="00000000">
                    <w:rPr>
                      <w:rtl w:val="0"/>
                    </w:rPr>
                    <w:delText xml:space="preserve">object</w:delText>
                  </w:r>
                </w:del>
              </w:sdtContent>
            </w:sdt>
            <w:r w:rsidDel="00000000" w:rsidR="00000000" w:rsidRPr="00000000">
              <w:rPr>
                <w:rtl w:val="0"/>
              </w:rPr>
              <w:t xml:space="preserve">, or parameterised </w:t>
            </w:r>
            <w:sdt>
              <w:sdtPr>
                <w:tag w:val="goog_rdk_449"/>
              </w:sdtPr>
              <w:sdtContent>
                <w:ins w:author="Angelo Michele GARGANTINI" w:id="153" w:date="2022-12-15T10:40:32Z">
                  <w:r w:rsidDel="00000000" w:rsidR="00000000" w:rsidRPr="00000000">
                    <w:rPr>
                      <w:rtl w:val="0"/>
                    </w:rPr>
                    <w:t xml:space="preserve">element</w:t>
                  </w:r>
                </w:ins>
              </w:sdtContent>
            </w:sdt>
            <w:sdt>
              <w:sdtPr>
                <w:tag w:val="goog_rdk_450"/>
              </w:sdtPr>
              <w:sdtContent>
                <w:del w:author="Angelo Michele GARGANTINI" w:id="153" w:date="2022-12-15T10:40:32Z">
                  <w:r w:rsidDel="00000000" w:rsidR="00000000" w:rsidRPr="00000000">
                    <w:rPr>
                      <w:rtl w:val="0"/>
                    </w:rPr>
                    <w:delText xml:space="preserve">object</w:delText>
                  </w:r>
                </w:del>
              </w:sdtContent>
            </w:sdt>
            <w:r w:rsidDel="00000000" w:rsidR="00000000" w:rsidRPr="00000000">
              <w:rPr>
                <w:rtl w:val="0"/>
              </w:rPr>
              <w:t xml:space="preserve"> type.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59" w:lineRule="auto"/>
              <w:ind w:left="0" w:firstLine="0"/>
              <w:rPr/>
            </w:pPr>
            <w:r w:rsidDel="00000000" w:rsidR="00000000" w:rsidRPr="00000000">
              <w:rPr>
                <w:rtl w:val="0"/>
              </w:rPr>
              <w:t xml:space="preserve">Unknown </w:t>
            </w:r>
            <w:sdt>
              <w:sdtPr>
                <w:tag w:val="goog_rdk_451"/>
              </w:sdtPr>
              <w:sdtContent>
                <w:ins w:author="Angelo Michele GARGANTINI" w:id="154" w:date="2022-12-15T10:40:33Z">
                  <w:r w:rsidDel="00000000" w:rsidR="00000000" w:rsidRPr="00000000">
                    <w:rPr>
                      <w:rtl w:val="0"/>
                    </w:rPr>
                    <w:t xml:space="preserve">element</w:t>
                  </w:r>
                </w:ins>
              </w:sdtContent>
            </w:sdt>
            <w:sdt>
              <w:sdtPr>
                <w:tag w:val="goog_rdk_452"/>
              </w:sdtPr>
              <w:sdtContent>
                <w:del w:author="Angelo Michele GARGANTINI" w:id="154" w:date="2022-12-15T10:40:33Z">
                  <w:r w:rsidDel="00000000" w:rsidR="00000000" w:rsidRPr="00000000">
                    <w:rPr>
                      <w:rtl w:val="0"/>
                    </w:rPr>
                    <w:delText xml:space="preserve">object</w:delText>
                  </w:r>
                </w:del>
              </w:sdtContent>
            </w:sdt>
            <w:r w:rsidDel="00000000" w:rsidR="00000000" w:rsidRPr="00000000">
              <w:rPr>
                <w:rtl w:val="0"/>
              </w:rPr>
              <w:t xml:space="preserve"> categorisation (Rigid)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spacing w:after="0" w:line="259" w:lineRule="auto"/>
              <w:ind w:left="0" w:firstLine="0"/>
              <w:rPr/>
            </w:pPr>
            <w:r w:rsidDel="00000000" w:rsidR="00000000" w:rsidRPr="00000000">
              <w:rPr>
                <w:rtl w:val="0"/>
              </w:rPr>
              <w:t xml:space="preserve">The system is able to assess an unknown rigid </w:t>
            </w:r>
            <w:sdt>
              <w:sdtPr>
                <w:tag w:val="goog_rdk_453"/>
              </w:sdtPr>
              <w:sdtContent>
                <w:ins w:author="Angelo Michele GARGANTINI" w:id="155" w:date="2022-12-15T10:40:34Z">
                  <w:r w:rsidDel="00000000" w:rsidR="00000000" w:rsidRPr="00000000">
                    <w:rPr>
                      <w:rtl w:val="0"/>
                    </w:rPr>
                    <w:t xml:space="preserve">element</w:t>
                  </w:r>
                </w:ins>
              </w:sdtContent>
            </w:sdt>
            <w:sdt>
              <w:sdtPr>
                <w:tag w:val="goog_rdk_454"/>
              </w:sdtPr>
              <w:sdtContent>
                <w:del w:author="Angelo Michele GARGANTINI" w:id="155" w:date="2022-12-15T10:40:34Z">
                  <w:r w:rsidDel="00000000" w:rsidR="00000000" w:rsidRPr="00000000">
                    <w:rPr>
                      <w:rtl w:val="0"/>
                    </w:rPr>
                    <w:delText xml:space="preserve">object</w:delText>
                  </w:r>
                </w:del>
              </w:sdtContent>
            </w:sdt>
            <w:r w:rsidDel="00000000" w:rsidR="00000000" w:rsidRPr="00000000">
              <w:rPr>
                <w:rtl w:val="0"/>
              </w:rPr>
              <w:t xml:space="preserve"> based on sense data and deduce properties that are relevant to the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spacing w:after="0" w:line="259" w:lineRule="auto"/>
              <w:ind w:left="0"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59" w:lineRule="auto"/>
              <w:ind w:left="0" w:firstLine="0"/>
              <w:rPr/>
            </w:pPr>
            <w:r w:rsidDel="00000000" w:rsidR="00000000" w:rsidRPr="00000000">
              <w:rPr>
                <w:rtl w:val="0"/>
              </w:rPr>
              <w:t xml:space="preserve">E</w:t>
            </w:r>
            <w:sdt>
              <w:sdtPr>
                <w:tag w:val="goog_rdk_455"/>
              </w:sdtPr>
              <w:sdtContent>
                <w:ins w:author="Angelo Michele GARGANTINI" w:id="156" w:date="2022-12-15T10:40:35Z">
                  <w:r w:rsidDel="00000000" w:rsidR="00000000" w:rsidRPr="00000000">
                    <w:rPr>
                      <w:rtl w:val="0"/>
                    </w:rPr>
                    <w:t xml:space="preserve">lement</w:t>
                  </w:r>
                </w:ins>
              </w:sdtContent>
            </w:sdt>
            <w:sdt>
              <w:sdtPr>
                <w:tag w:val="goog_rdk_456"/>
              </w:sdtPr>
              <w:sdtContent>
                <w:del w:author="Angelo Michele GARGANTINI" w:id="156" w:date="2022-12-15T10:40:35Z">
                  <w:r w:rsidDel="00000000" w:rsidR="00000000" w:rsidRPr="00000000">
                    <w:rPr>
                      <w:rtl w:val="0"/>
                    </w:rPr>
                    <w:delText xml:space="preserve">Object</w:delText>
                  </w:r>
                </w:del>
              </w:sdtContent>
            </w:sdt>
            <w:r w:rsidDel="00000000" w:rsidR="00000000" w:rsidRPr="00000000">
              <w:rPr>
                <w:rtl w:val="0"/>
              </w:rPr>
              <w:t xml:space="preserve"> property detection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spacing w:after="0" w:line="259" w:lineRule="auto"/>
              <w:ind w:left="0" w:firstLine="0"/>
              <w:rPr/>
            </w:pPr>
            <w:r w:rsidDel="00000000" w:rsidR="00000000" w:rsidRPr="00000000">
              <w:rPr>
                <w:rtl w:val="0"/>
              </w:rPr>
              <w:t xml:space="preserve">It is possible to use sense</w:t>
            </w:r>
            <w:sdt>
              <w:sdtPr>
                <w:tag w:val="goog_rdk_457"/>
              </w:sdtPr>
              <w:sdtContent>
                <w:ins w:author="Martina De Sanctis" w:id="157" w:date="2022-12-13T10:52:01Z">
                  <w:r w:rsidDel="00000000" w:rsidR="00000000" w:rsidRPr="00000000">
                    <w:rPr>
                      <w:rtl w:val="0"/>
                    </w:rPr>
                    <w:t xml:space="preserve">d</w:t>
                  </w:r>
                </w:ins>
              </w:sdtContent>
            </w:sdt>
            <w:r w:rsidDel="00000000" w:rsidR="00000000" w:rsidRPr="00000000">
              <w:rPr>
                <w:rtl w:val="0"/>
              </w:rPr>
              <w:t xml:space="preserve"> data and the derived </w:t>
            </w:r>
            <w:sdt>
              <w:sdtPr>
                <w:tag w:val="goog_rdk_458"/>
              </w:sdtPr>
              <w:sdtContent>
                <w:ins w:author="Angelo Michele GARGANTINI" w:id="158" w:date="2022-12-15T10:40:36Z">
                  <w:r w:rsidDel="00000000" w:rsidR="00000000" w:rsidRPr="00000000">
                    <w:rPr>
                      <w:rtl w:val="0"/>
                    </w:rPr>
                    <w:t xml:space="preserve">element</w:t>
                  </w:r>
                </w:ins>
              </w:sdtContent>
            </w:sdt>
            <w:sdt>
              <w:sdtPr>
                <w:tag w:val="goog_rdk_459"/>
              </w:sdtPr>
              <w:sdtContent>
                <w:del w:author="Angelo Michele GARGANTINI" w:id="158" w:date="2022-12-15T10:40:36Z">
                  <w:r w:rsidDel="00000000" w:rsidR="00000000" w:rsidRPr="00000000">
                    <w:rPr>
                      <w:rtl w:val="0"/>
                    </w:rPr>
                    <w:delText xml:space="preserve">object</w:delText>
                  </w:r>
                </w:del>
              </w:sdtContent>
            </w:sdt>
            <w:r w:rsidDel="00000000" w:rsidR="00000000" w:rsidRPr="00000000">
              <w:rPr>
                <w:rtl w:val="0"/>
              </w:rPr>
              <w:t xml:space="preserve"> model to deduce the properties of an </w:t>
            </w:r>
            <w:sdt>
              <w:sdtPr>
                <w:tag w:val="goog_rdk_460"/>
              </w:sdtPr>
              <w:sdtContent>
                <w:ins w:author="Angelo Michele GARGANTINI" w:id="159" w:date="2022-12-15T10:40:36Z">
                  <w:r w:rsidDel="00000000" w:rsidR="00000000" w:rsidRPr="00000000">
                    <w:rPr>
                      <w:rtl w:val="0"/>
                    </w:rPr>
                    <w:t xml:space="preserve">element</w:t>
                  </w:r>
                </w:ins>
              </w:sdtContent>
            </w:sdt>
            <w:sdt>
              <w:sdtPr>
                <w:tag w:val="goog_rdk_461"/>
              </w:sdtPr>
              <w:sdtContent>
                <w:del w:author="Angelo Michele GARGANTINI" w:id="159" w:date="2022-12-15T10:40:36Z">
                  <w:r w:rsidDel="00000000" w:rsidR="00000000" w:rsidRPr="00000000">
                    <w:rPr>
                      <w:rtl w:val="0"/>
                    </w:rPr>
                    <w:delText xml:space="preserve">object</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0" w:line="259" w:lineRule="auto"/>
              <w:ind w:left="0" w:firstLine="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59" w:lineRule="auto"/>
              <w:ind w:left="0" w:firstLine="0"/>
              <w:rPr/>
            </w:pPr>
            <w:r w:rsidDel="00000000" w:rsidR="00000000" w:rsidRPr="00000000">
              <w:rPr>
                <w:rtl w:val="0"/>
              </w:rPr>
              <w:t xml:space="preserve">Flexible </w:t>
            </w:r>
            <w:sdt>
              <w:sdtPr>
                <w:tag w:val="goog_rdk_462"/>
              </w:sdtPr>
              <w:sdtContent>
                <w:ins w:author="Angelo Michele GARGANTINI" w:id="160" w:date="2022-12-15T10:40:37Z">
                  <w:r w:rsidDel="00000000" w:rsidR="00000000" w:rsidRPr="00000000">
                    <w:rPr>
                      <w:rtl w:val="0"/>
                    </w:rPr>
                    <w:t xml:space="preserve">element</w:t>
                  </w:r>
                </w:ins>
              </w:sdtContent>
            </w:sdt>
            <w:sdt>
              <w:sdtPr>
                <w:tag w:val="goog_rdk_463"/>
              </w:sdtPr>
              <w:sdtContent>
                <w:del w:author="Angelo Michele GARGANTINI" w:id="160" w:date="2022-12-15T10:40:37Z">
                  <w:r w:rsidDel="00000000" w:rsidR="00000000" w:rsidRPr="00000000">
                    <w:rPr>
                      <w:rtl w:val="0"/>
                    </w:rPr>
                    <w:delText xml:space="preserve">object</w:delText>
                  </w:r>
                </w:del>
              </w:sdtContent>
            </w:sdt>
            <w:r w:rsidDel="00000000" w:rsidR="00000000" w:rsidRPr="00000000">
              <w:rPr>
                <w:rtl w:val="0"/>
              </w:rPr>
              <w:t xml:space="preserv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59" w:lineRule="auto"/>
              <w:ind w:left="0" w:firstLine="0"/>
              <w:rPr/>
            </w:pPr>
            <w:r w:rsidDel="00000000" w:rsidR="00000000" w:rsidRPr="00000000">
              <w:rPr>
                <w:rtl w:val="0"/>
              </w:rPr>
              <w:t xml:space="preserve">The system is able to detect the shape and form of </w:t>
            </w:r>
            <w:sdt>
              <w:sdtPr>
                <w:tag w:val="goog_rdk_464"/>
              </w:sdtPr>
              <w:sdtContent>
                <w:ins w:author="Angelo Michele GARGANTINI" w:id="161" w:date="2022-12-15T10:40:38Z">
                  <w:r w:rsidDel="00000000" w:rsidR="00000000" w:rsidRPr="00000000">
                    <w:rPr>
                      <w:rtl w:val="0"/>
                    </w:rPr>
                    <w:t xml:space="preserve">element</w:t>
                  </w:r>
                </w:ins>
              </w:sdtContent>
            </w:sdt>
            <w:sdt>
              <w:sdtPr>
                <w:tag w:val="goog_rdk_465"/>
              </w:sdtPr>
              <w:sdtContent>
                <w:del w:author="Angelo Michele GARGANTINI" w:id="161" w:date="2022-12-15T10:40:38Z">
                  <w:r w:rsidDel="00000000" w:rsidR="00000000" w:rsidRPr="00000000">
                    <w:rPr>
                      <w:rtl w:val="0"/>
                    </w:rPr>
                    <w:delText xml:space="preserve">object</w:delText>
                  </w:r>
                </w:del>
              </w:sdtContent>
            </w:sdt>
            <w:r w:rsidDel="00000000" w:rsidR="00000000" w:rsidRPr="00000000">
              <w:rPr>
                <w:rtl w:val="0"/>
              </w:rPr>
              <w:t xml:space="preserve">s that are deformable and generate parameterised models of flexible </w:t>
            </w:r>
            <w:sdt>
              <w:sdtPr>
                <w:tag w:val="goog_rdk_466"/>
              </w:sdtPr>
              <w:sdtContent>
                <w:ins w:author="Angelo Michele GARGANTINI" w:id="162" w:date="2022-12-15T10:40:38Z">
                  <w:r w:rsidDel="00000000" w:rsidR="00000000" w:rsidRPr="00000000">
                    <w:rPr>
                      <w:rtl w:val="0"/>
                    </w:rPr>
                    <w:t xml:space="preserve">element</w:t>
                  </w:r>
                </w:ins>
              </w:sdtContent>
            </w:sdt>
            <w:sdt>
              <w:sdtPr>
                <w:tag w:val="goog_rdk_467"/>
              </w:sdtPr>
              <w:sdtContent>
                <w:del w:author="Angelo Michele GARGANTINI" w:id="162" w:date="2022-12-15T10:40:38Z">
                  <w:r w:rsidDel="00000000" w:rsidR="00000000" w:rsidRPr="00000000">
                    <w:rPr>
                      <w:rtl w:val="0"/>
                    </w:rPr>
                    <w:delText xml:space="preserve">object</w:delText>
                  </w:r>
                </w:del>
              </w:sdtContent>
            </w:sdt>
            <w:r w:rsidDel="00000000" w:rsidR="00000000" w:rsidRPr="00000000">
              <w:rPr>
                <w:rtl w:val="0"/>
              </w:rPr>
              <w:t xml:space="preserve">s. This includes articulated </w:t>
            </w:r>
            <w:sdt>
              <w:sdtPr>
                <w:tag w:val="goog_rdk_468"/>
              </w:sdtPr>
              <w:sdtContent>
                <w:ins w:author="Angelo Michele GARGANTINI" w:id="163" w:date="2022-12-15T10:40:39Z">
                  <w:r w:rsidDel="00000000" w:rsidR="00000000" w:rsidRPr="00000000">
                    <w:rPr>
                      <w:rtl w:val="0"/>
                    </w:rPr>
                    <w:t xml:space="preserve">element</w:t>
                  </w:r>
                </w:ins>
              </w:sdtContent>
            </w:sdt>
            <w:sdt>
              <w:sdtPr>
                <w:tag w:val="goog_rdk_469"/>
              </w:sdtPr>
              <w:sdtContent>
                <w:del w:author="Angelo Michele GARGANTINI" w:id="163" w:date="2022-12-15T10:40:39Z">
                  <w:r w:rsidDel="00000000" w:rsidR="00000000" w:rsidRPr="00000000">
                    <w:rPr>
                      <w:rtl w:val="0"/>
                    </w:rPr>
                    <w:delText xml:space="preserve">object</w:delText>
                  </w:r>
                </w:del>
              </w:sdtContent>
            </w:sdt>
            <w:r w:rsidDel="00000000" w:rsidR="00000000" w:rsidRPr="00000000">
              <w:rPr>
                <w:rtl w:val="0"/>
              </w:rPr>
              <w:t xml:space="preserve">s and </w:t>
            </w:r>
            <w:sdt>
              <w:sdtPr>
                <w:tag w:val="goog_rdk_470"/>
              </w:sdtPr>
              <w:sdtContent>
                <w:ins w:author="Angelo Michele GARGANTINI" w:id="164" w:date="2022-12-15T10:40:40Z">
                  <w:r w:rsidDel="00000000" w:rsidR="00000000" w:rsidRPr="00000000">
                    <w:rPr>
                      <w:rtl w:val="0"/>
                    </w:rPr>
                    <w:t xml:space="preserve">element</w:t>
                  </w:r>
                </w:ins>
              </w:sdtContent>
            </w:sdt>
            <w:sdt>
              <w:sdtPr>
                <w:tag w:val="goog_rdk_471"/>
              </w:sdtPr>
              <w:sdtContent>
                <w:del w:author="Angelo Michele GARGANTINI" w:id="164" w:date="2022-12-15T10:40:40Z">
                  <w:r w:rsidDel="00000000" w:rsidR="00000000" w:rsidRPr="00000000">
                    <w:rPr>
                      <w:rtl w:val="0"/>
                    </w:rPr>
                    <w:delText xml:space="preserve">object</w:delText>
                  </w:r>
                </w:del>
              </w:sdtContent>
            </w:sdt>
            <w:r w:rsidDel="00000000" w:rsidR="00000000" w:rsidRPr="00000000">
              <w:rPr>
                <w:rtl w:val="0"/>
              </w:rPr>
              <w:t xml:space="preserve">s with flexible and rigid components.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spacing w:after="0" w:line="259" w:lineRule="auto"/>
              <w:ind w:left="0" w:firstLine="0"/>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59" w:lineRule="auto"/>
              <w:ind w:left="0" w:firstLine="0"/>
              <w:rPr/>
            </w:pPr>
            <w:r w:rsidDel="00000000" w:rsidR="00000000" w:rsidRPr="00000000">
              <w:rPr>
                <w:rtl w:val="0"/>
              </w:rPr>
              <w:t xml:space="preserve">Flexible </w:t>
            </w:r>
            <w:sdt>
              <w:sdtPr>
                <w:tag w:val="goog_rdk_472"/>
              </w:sdtPr>
              <w:sdtContent>
                <w:ins w:author="Angelo Michele GARGANTINI" w:id="165" w:date="2022-12-15T10:40:40Z">
                  <w:r w:rsidDel="00000000" w:rsidR="00000000" w:rsidRPr="00000000">
                    <w:rPr>
                      <w:rtl w:val="0"/>
                    </w:rPr>
                    <w:t xml:space="preserve">element</w:t>
                  </w:r>
                </w:ins>
              </w:sdtContent>
            </w:sdt>
            <w:sdt>
              <w:sdtPr>
                <w:tag w:val="goog_rdk_473"/>
              </w:sdtPr>
              <w:sdtContent>
                <w:del w:author="Angelo Michele GARGANTINI" w:id="165" w:date="2022-12-15T10:40:40Z">
                  <w:r w:rsidDel="00000000" w:rsidR="00000000" w:rsidRPr="00000000">
                    <w:rPr>
                      <w:rtl w:val="0"/>
                    </w:rPr>
                    <w:delText xml:space="preserve">object</w:delText>
                  </w:r>
                </w:del>
              </w:sdtContent>
            </w:sdt>
            <w:r w:rsidDel="00000000" w:rsidR="00000000" w:rsidRPr="00000000">
              <w:rPr>
                <w:rtl w:val="0"/>
              </w:rPr>
              <w:t xml:space="preserve"> classification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59" w:lineRule="auto"/>
              <w:ind w:left="0" w:firstLine="0"/>
              <w:rPr/>
            </w:pPr>
            <w:r w:rsidDel="00000000" w:rsidR="00000000" w:rsidRPr="00000000">
              <w:rPr>
                <w:rtl w:val="0"/>
              </w:rPr>
              <w:t xml:space="preserve">The system is able to classify flexible </w:t>
            </w:r>
            <w:sdt>
              <w:sdtPr>
                <w:tag w:val="goog_rdk_474"/>
              </w:sdtPr>
              <w:sdtContent>
                <w:ins w:author="Angelo Michele GARGANTINI" w:id="166" w:date="2022-12-15T10:40:42Z">
                  <w:r w:rsidDel="00000000" w:rsidR="00000000" w:rsidRPr="00000000">
                    <w:rPr>
                      <w:rtl w:val="0"/>
                    </w:rPr>
                    <w:t xml:space="preserve">element</w:t>
                  </w:r>
                </w:ins>
              </w:sdtContent>
            </w:sdt>
            <w:sdt>
              <w:sdtPr>
                <w:tag w:val="goog_rdk_475"/>
              </w:sdtPr>
              <w:sdtContent>
                <w:del w:author="Angelo Michele GARGANTINI" w:id="166" w:date="2022-12-15T10:40:42Z">
                  <w:r w:rsidDel="00000000" w:rsidR="00000000" w:rsidRPr="00000000">
                    <w:rPr>
                      <w:rtl w:val="0"/>
                    </w:rPr>
                    <w:delText xml:space="preserve">object</w:delText>
                  </w:r>
                </w:del>
              </w:sdtContent>
            </w:sdt>
            <w:r w:rsidDel="00000000" w:rsidR="00000000" w:rsidRPr="00000000">
              <w:rPr>
                <w:rtl w:val="0"/>
              </w:rPr>
              <w:t xml:space="preserve">s by their properties and parameters. It is able to recognise specific known </w:t>
            </w:r>
            <w:sdt>
              <w:sdtPr>
                <w:tag w:val="goog_rdk_476"/>
              </w:sdtPr>
              <w:sdtContent>
                <w:ins w:author="Angelo Michele GARGANTINI" w:id="167" w:date="2022-12-15T10:40:42Z">
                  <w:r w:rsidDel="00000000" w:rsidR="00000000" w:rsidRPr="00000000">
                    <w:rPr>
                      <w:rtl w:val="0"/>
                    </w:rPr>
                    <w:t xml:space="preserve">element</w:t>
                  </w:r>
                </w:ins>
              </w:sdtContent>
            </w:sdt>
            <w:sdt>
              <w:sdtPr>
                <w:tag w:val="goog_rdk_477"/>
              </w:sdtPr>
              <w:sdtContent>
                <w:del w:author="Angelo Michele GARGANTINI" w:id="167" w:date="2022-12-15T10:40:42Z">
                  <w:r w:rsidDel="00000000" w:rsidR="00000000" w:rsidRPr="00000000">
                    <w:rPr>
                      <w:rtl w:val="0"/>
                    </w:rPr>
                    <w:delText xml:space="preserve">object</w:delText>
                  </w:r>
                </w:del>
              </w:sdtContent>
            </w:sdt>
            <w:r w:rsidDel="00000000" w:rsidR="00000000" w:rsidRPr="00000000">
              <w:rPr>
                <w:rtl w:val="0"/>
              </w:rPr>
              <w:t xml:space="preserve">s relevant to the task with an appropriate level of reliability.</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59" w:lineRule="auto"/>
              <w:ind w:left="0" w:firstLine="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59" w:lineRule="auto"/>
              <w:ind w:left="0" w:firstLine="0"/>
              <w:rPr/>
            </w:pPr>
            <w:r w:rsidDel="00000000" w:rsidR="00000000" w:rsidRPr="00000000">
              <w:rPr>
                <w:rtl w:val="0"/>
              </w:rPr>
              <w:t xml:space="preserve">Animate </w:t>
            </w:r>
            <w:sdt>
              <w:sdtPr>
                <w:tag w:val="goog_rdk_478"/>
              </w:sdtPr>
              <w:sdtContent>
                <w:ins w:author="Angelo Michele GARGANTINI" w:id="168" w:date="2022-12-15T10:40:43Z">
                  <w:r w:rsidDel="00000000" w:rsidR="00000000" w:rsidRPr="00000000">
                    <w:rPr>
                      <w:rtl w:val="0"/>
                    </w:rPr>
                    <w:t xml:space="preserve">element</w:t>
                  </w:r>
                </w:ins>
              </w:sdtContent>
            </w:sdt>
            <w:sdt>
              <w:sdtPr>
                <w:tag w:val="goog_rdk_479"/>
              </w:sdtPr>
              <w:sdtContent>
                <w:del w:author="Angelo Michele GARGANTINI" w:id="168" w:date="2022-12-15T10:40:43Z">
                  <w:r w:rsidDel="00000000" w:rsidR="00000000" w:rsidRPr="00000000">
                    <w:rPr>
                      <w:rtl w:val="0"/>
                    </w:rPr>
                    <w:delText xml:space="preserve">object</w:delText>
                  </w:r>
                </w:del>
              </w:sdtContent>
            </w:sdt>
            <w:r w:rsidDel="00000000" w:rsidR="00000000" w:rsidRPr="00000000">
              <w:rPr>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59" w:lineRule="auto"/>
              <w:ind w:left="0" w:firstLine="0"/>
              <w:rPr/>
            </w:pPr>
            <w:r w:rsidDel="00000000" w:rsidR="00000000" w:rsidRPr="00000000">
              <w:rPr>
                <w:rtl w:val="0"/>
              </w:rPr>
              <w:t xml:space="preserve">The system is able to detect animate </w:t>
            </w:r>
            <w:sdt>
              <w:sdtPr>
                <w:tag w:val="goog_rdk_480"/>
              </w:sdtPr>
              <w:sdtContent>
                <w:ins w:author="Angelo Michele GARGANTINI" w:id="169" w:date="2022-12-15T10:40:44Z">
                  <w:r w:rsidDel="00000000" w:rsidR="00000000" w:rsidRPr="00000000">
                    <w:rPr>
                      <w:rtl w:val="0"/>
                    </w:rPr>
                    <w:t xml:space="preserve">element</w:t>
                  </w:r>
                </w:ins>
              </w:sdtContent>
            </w:sdt>
            <w:sdt>
              <w:sdtPr>
                <w:tag w:val="goog_rdk_481"/>
              </w:sdtPr>
              <w:sdtContent>
                <w:del w:author="Angelo Michele GARGANTINI" w:id="169" w:date="2022-12-15T10:40:44Z">
                  <w:r w:rsidDel="00000000" w:rsidR="00000000" w:rsidRPr="00000000">
                    <w:rPr>
                      <w:rtl w:val="0"/>
                    </w:rPr>
                    <w:delText xml:space="preserve">object</w:delText>
                  </w:r>
                </w:del>
              </w:sdtContent>
            </w:sdt>
            <w:r w:rsidDel="00000000" w:rsidR="00000000" w:rsidRPr="00000000">
              <w:rPr>
                <w:rtl w:val="0"/>
              </w:rPr>
              <w:t xml:space="preserve">s and provide a classification appropriate to the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spacing w:after="0" w:line="259" w:lineRule="auto"/>
              <w:ind w:left="0" w:firstLine="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59" w:lineRule="auto"/>
              <w:ind w:left="0" w:firstLine="0"/>
              <w:rPr/>
            </w:pPr>
            <w:r w:rsidDel="00000000" w:rsidR="00000000" w:rsidRPr="00000000">
              <w:rPr>
                <w:rtl w:val="0"/>
              </w:rPr>
              <w:t xml:space="preserve">Pose estimation of animate </w:t>
            </w:r>
            <w:sdt>
              <w:sdtPr>
                <w:tag w:val="goog_rdk_482"/>
              </w:sdtPr>
              <w:sdtContent>
                <w:ins w:author="Angelo Michele GARGANTINI" w:id="170" w:date="2022-12-15T10:40:44Z">
                  <w:r w:rsidDel="00000000" w:rsidR="00000000" w:rsidRPr="00000000">
                    <w:rPr>
                      <w:rtl w:val="0"/>
                    </w:rPr>
                    <w:t xml:space="preserve">element</w:t>
                  </w:r>
                </w:ins>
              </w:sdtContent>
            </w:sdt>
            <w:sdt>
              <w:sdtPr>
                <w:tag w:val="goog_rdk_483"/>
              </w:sdtPr>
              <w:sdtContent>
                <w:del w:author="Angelo Michele GARGANTINI" w:id="170" w:date="2022-12-15T10:40:44Z">
                  <w:r w:rsidDel="00000000" w:rsidR="00000000" w:rsidRPr="00000000">
                    <w:rPr>
                      <w:rtl w:val="0"/>
                    </w:rPr>
                    <w:delText xml:space="preserve">object</w:delText>
                  </w:r>
                </w:del>
              </w:sdtContent>
            </w:sdt>
            <w:r w:rsidDel="00000000" w:rsidR="00000000" w:rsidRPr="00000000">
              <w:rPr>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after="0" w:line="259" w:lineRule="auto"/>
              <w:ind w:left="0" w:firstLine="0"/>
              <w:rPr/>
            </w:pPr>
            <w:r w:rsidDel="00000000" w:rsidR="00000000" w:rsidRPr="00000000">
              <w:rPr>
                <w:rtl w:val="0"/>
              </w:rPr>
              <w:t xml:space="preserve">The system is able to estimate the pose of an animate </w:t>
            </w:r>
            <w:sdt>
              <w:sdtPr>
                <w:tag w:val="goog_rdk_484"/>
              </w:sdtPr>
              <w:sdtContent>
                <w:ins w:author="Angelo Michele GARGANTINI" w:id="171" w:date="2022-12-15T10:40:45Z">
                  <w:r w:rsidDel="00000000" w:rsidR="00000000" w:rsidRPr="00000000">
                    <w:rPr>
                      <w:rtl w:val="0"/>
                    </w:rPr>
                    <w:t xml:space="preserve">element</w:t>
                  </w:r>
                </w:ins>
              </w:sdtContent>
            </w:sdt>
            <w:sdt>
              <w:sdtPr>
                <w:tag w:val="goog_rdk_485"/>
              </w:sdtPr>
              <w:sdtContent>
                <w:del w:author="Angelo Michele GARGANTINI" w:id="171" w:date="2022-12-15T10:40:45Z">
                  <w:r w:rsidDel="00000000" w:rsidR="00000000" w:rsidRPr="00000000">
                    <w:rPr>
                      <w:rtl w:val="0"/>
                    </w:rPr>
                    <w:delText xml:space="preserve">object</w:delText>
                  </w:r>
                </w:del>
              </w:sdtContent>
            </w:sdt>
            <w:r w:rsidDel="00000000" w:rsidR="00000000" w:rsidRPr="00000000">
              <w:rPr>
                <w:rtl w:val="0"/>
              </w:rPr>
              <w:t xml:space="preserve"> within the environment.</w:t>
            </w:r>
          </w:p>
        </w:tc>
      </w:tr>
    </w:tbl>
    <w:p w:rsidR="00000000" w:rsidDel="00000000" w:rsidP="00000000" w:rsidRDefault="00000000" w:rsidRPr="00000000" w14:paraId="000001C2">
      <w:pPr>
        <w:ind w:left="720" w:right="7" w:firstLine="0"/>
        <w:rPr>
          <w:b w:val="1"/>
        </w:rPr>
      </w:pPr>
      <w:r w:rsidDel="00000000" w:rsidR="00000000" w:rsidRPr="00000000">
        <w:rPr>
          <w:rtl w:val="0"/>
        </w:rPr>
      </w:r>
    </w:p>
    <w:p w:rsidR="00000000" w:rsidDel="00000000" w:rsidP="00000000" w:rsidRDefault="00000000" w:rsidRPr="00000000" w14:paraId="000001C3">
      <w:pPr>
        <w:numPr>
          <w:ilvl w:val="0"/>
          <w:numId w:val="4"/>
        </w:numPr>
        <w:ind w:left="720" w:right="7" w:hanging="360"/>
        <w:rPr>
          <w:b w:val="0"/>
          <w:sz w:val="24"/>
          <w:szCs w:val="24"/>
          <w:shd w:fill="f4cccc" w:val="clear"/>
        </w:rPr>
      </w:pPr>
      <w:r w:rsidDel="00000000" w:rsidR="00000000" w:rsidRPr="00000000">
        <w:rPr>
          <w:shd w:fill="f4cccc" w:val="clear"/>
          <w:rtl w:val="0"/>
        </w:rPr>
        <w:t xml:space="preserve">Author: Unibg</w:t>
      </w:r>
    </w:p>
    <w:p w:rsidR="00000000" w:rsidDel="00000000" w:rsidP="00000000" w:rsidRDefault="00000000" w:rsidRPr="00000000" w14:paraId="000001C4">
      <w:pPr>
        <w:ind w:left="720" w:right="7" w:firstLine="0"/>
        <w:rPr/>
      </w:pPr>
      <w:r w:rsidDel="00000000" w:rsidR="00000000" w:rsidRPr="00000000">
        <w:rPr>
          <w:b w:val="1"/>
          <w:rtl w:val="0"/>
        </w:rPr>
        <w:t xml:space="preserve">PEMS</w:t>
      </w:r>
      <w:r w:rsidDel="00000000" w:rsidR="00000000" w:rsidRPr="00000000">
        <w:rPr>
          <w:rtl w:val="0"/>
        </w:rPr>
        <w:t xml:space="preserve">: all</w:t>
      </w:r>
    </w:p>
    <w:p w:rsidR="00000000" w:rsidDel="00000000" w:rsidP="00000000" w:rsidRDefault="00000000" w:rsidRPr="00000000" w14:paraId="000001C5">
      <w:pPr>
        <w:ind w:left="720" w:right="7" w:firstLine="0"/>
        <w:rPr/>
      </w:pPr>
      <w:r w:rsidDel="00000000" w:rsidR="00000000" w:rsidRPr="00000000">
        <w:rPr>
          <w:b w:val="1"/>
          <w:rtl w:val="0"/>
        </w:rPr>
        <w:t xml:space="preserve">Motivation</w:t>
      </w:r>
      <w:r w:rsidDel="00000000" w:rsidR="00000000" w:rsidRPr="00000000">
        <w:rPr>
          <w:rtl w:val="0"/>
        </w:rPr>
        <w:t xml:space="preserve">: “Object” is too much robot oriented (what about humans?). Is feature a synonym of element?</w:t>
      </w:r>
    </w:p>
    <w:p w:rsidR="00000000" w:rsidDel="00000000" w:rsidP="00000000" w:rsidRDefault="00000000" w:rsidRPr="00000000" w14:paraId="000001C6">
      <w:pPr>
        <w:ind w:left="720" w:right="7" w:firstLine="0"/>
        <w:rPr/>
      </w:pPr>
      <w:r w:rsidDel="00000000" w:rsidR="00000000" w:rsidRPr="00000000">
        <w:rPr>
          <w:b w:val="1"/>
          <w:rtl w:val="0"/>
        </w:rPr>
        <w:t xml:space="preserve">Proposal</w:t>
      </w:r>
      <w:r w:rsidDel="00000000" w:rsidR="00000000" w:rsidRPr="00000000">
        <w:rPr>
          <w:rtl w:val="0"/>
        </w:rPr>
        <w:t xml:space="preserve">: use “Element” instead of “Object” + definition of element: With </w:t>
      </w:r>
      <w:r w:rsidDel="00000000" w:rsidR="00000000" w:rsidRPr="00000000">
        <w:rPr>
          <w:b w:val="1"/>
          <w:rtl w:val="0"/>
        </w:rPr>
        <w:t xml:space="preserve">elements, </w:t>
      </w:r>
      <w:r w:rsidDel="00000000" w:rsidR="00000000" w:rsidRPr="00000000">
        <w:rPr>
          <w:rtl w:val="0"/>
        </w:rPr>
        <w:t xml:space="preserve">we mean physical objects as well as human body parts (like an arm), actions, or emotions (like the stress by facial recognition). We distinguish between </w:t>
      </w:r>
      <w:r w:rsidDel="00000000" w:rsidR="00000000" w:rsidRPr="00000000">
        <w:rPr>
          <w:b w:val="1"/>
          <w:rtl w:val="0"/>
        </w:rPr>
        <w:t xml:space="preserve">physical elements</w:t>
      </w:r>
      <w:r w:rsidDel="00000000" w:rsidR="00000000" w:rsidRPr="00000000">
        <w:rPr>
          <w:rtl w:val="0"/>
        </w:rPr>
        <w:t xml:space="preserve"> (objects or human body parts) and </w:t>
      </w:r>
      <w:r w:rsidDel="00000000" w:rsidR="00000000" w:rsidRPr="00000000">
        <w:rPr>
          <w:b w:val="1"/>
          <w:rtl w:val="0"/>
        </w:rPr>
        <w:t xml:space="preserve">abstract elements</w:t>
      </w:r>
      <w:r w:rsidDel="00000000" w:rsidR="00000000" w:rsidRPr="00000000">
        <w:rPr>
          <w:rtl w:val="0"/>
        </w:rPr>
        <w:t xml:space="preserve"> (like emotions or actions). Physical elements may have a location in the space. We removed the occurrences of location when referring to general elements, which may include abstract ones. This applies to both previous subabilities.</w:t>
      </w:r>
    </w:p>
    <w:p w:rsidR="00000000" w:rsidDel="00000000" w:rsidP="00000000" w:rsidRDefault="00000000" w:rsidRPr="00000000" w14:paraId="000001C7">
      <w:pPr>
        <w:ind w:left="720" w:right="7" w:firstLine="0"/>
        <w:rPr/>
      </w:pPr>
      <w:r w:rsidDel="00000000" w:rsidR="00000000" w:rsidRPr="00000000">
        <w:rPr>
          <w:b w:val="1"/>
          <w:rtl w:val="0"/>
        </w:rPr>
        <w:t xml:space="preserve">Status</w:t>
      </w:r>
      <w:r w:rsidDel="00000000" w:rsidR="00000000" w:rsidRPr="00000000">
        <w:rPr>
          <w:rtl w:val="0"/>
        </w:rPr>
        <w:t xml:space="preserve">: DONE</w:t>
      </w:r>
    </w:p>
    <w:sdt>
      <w:sdtPr>
        <w:tag w:val="goog_rdk_488"/>
      </w:sdtPr>
      <w:sdtContent>
        <w:p w:rsidR="00000000" w:rsidDel="00000000" w:rsidP="00000000" w:rsidRDefault="00000000" w:rsidRPr="00000000" w14:paraId="000001C8">
          <w:pPr>
            <w:pStyle w:val="Heading2"/>
            <w:ind w:left="-5" w:firstLine="0"/>
            <w:rPr>
              <w:del w:author="Andrea BOMBARDA" w:id="172" w:date="2023-01-20T10:54:23Z"/>
            </w:rPr>
          </w:pPr>
          <w:sdt>
            <w:sdtPr>
              <w:tag w:val="goog_rdk_487"/>
            </w:sdtPr>
            <w:sdtContent>
              <w:del w:author="Andrea BOMBARDA" w:id="172" w:date="2023-01-20T10:54:23Z">
                <w:r w:rsidDel="00000000" w:rsidR="00000000" w:rsidRPr="00000000">
                  <w:rPr>
                    <w:rtl w:val="0"/>
                  </w:rPr>
                  <w:delText xml:space="preserve">Scene perception</w:delText>
                </w:r>
              </w:del>
            </w:sdtContent>
          </w:sdt>
        </w:p>
      </w:sdtContent>
    </w:sdt>
    <w:sdt>
      <w:sdtPr>
        <w:tag w:val="goog_rdk_500"/>
      </w:sdtPr>
      <w:sdtContent>
        <w:p w:rsidR="00000000" w:rsidDel="00000000" w:rsidP="00000000" w:rsidRDefault="00000000" w:rsidRPr="00000000" w14:paraId="000001C9">
          <w:pPr>
            <w:ind w:left="-5" w:right="7" w:firstLine="0"/>
            <w:rPr>
              <w:del w:author="Andrea BOMBARDA" w:id="172" w:date="2023-01-20T10:54:23Z"/>
            </w:rPr>
          </w:pPr>
          <w:sdt>
            <w:sdtPr>
              <w:tag w:val="goog_rdk_489"/>
            </w:sdtPr>
            <w:sdtContent>
              <w:del w:author="Andrea BOMBARDA" w:id="172" w:date="2023-01-20T10:54:23Z">
                <w:r w:rsidDel="00000000" w:rsidR="00000000" w:rsidRPr="00000000">
                  <w:rPr>
                    <w:rtl w:val="0"/>
                  </w:rPr>
                  <w:delText xml:space="preserve">In many applications systems will need to be able to interpret the context of a wider scene, identifying static elements in the scene </w:delText>
                </w:r>
              </w:del>
              <w:sdt>
                <w:sdtPr>
                  <w:tag w:val="goog_rdk_490"/>
                </w:sdtPr>
                <w:sdtContent>
                  <w:commentRangeStart w:id="2"/>
                </w:sdtContent>
              </w:sdt>
              <w:del w:author="Andrea BOMBARDA" w:id="172" w:date="2023-01-20T10:54:23Z">
                <w:r w:rsidDel="00000000" w:rsidR="00000000" w:rsidRPr="00000000">
                  <w:rPr>
                    <w:rtl w:val="0"/>
                  </w:rPr>
                  <w:delText xml:space="preserve">such as walls doors ceilings floor etc.</w:delText>
                </w:r>
                <w:commentRangeEnd w:id="2"/>
                <w:r w:rsidDel="00000000" w:rsidR="00000000" w:rsidRPr="00000000">
                  <w:commentReference w:id="2"/>
                </w:r>
                <w:r w:rsidDel="00000000" w:rsidR="00000000" w:rsidRPr="00000000">
                  <w:rPr>
                    <w:rtl w:val="0"/>
                  </w:rPr>
                  <w:delText xml:space="preserve"> as well as the delineation of </w:delText>
                </w:r>
              </w:del>
            </w:sdtContent>
          </w:sdt>
          <w:sdt>
            <w:sdtPr>
              <w:tag w:val="goog_rdk_491"/>
            </w:sdtPr>
            <w:sdtContent>
              <w:ins w:author="Angelo Michele GARGANTINI" w:id="173" w:date="2022-12-15T10:41:47Z">
                <w:sdt>
                  <w:sdtPr>
                    <w:tag w:val="goog_rdk_492"/>
                  </w:sdtPr>
                  <w:sdtContent>
                    <w:del w:author="Andrea BOMBARDA" w:id="172" w:date="2023-01-20T10:54:23Z">
                      <w:r w:rsidDel="00000000" w:rsidR="00000000" w:rsidRPr="00000000">
                        <w:rPr>
                          <w:rtl w:val="0"/>
                        </w:rPr>
                        <w:delText xml:space="preserve">element</w:delText>
                      </w:r>
                    </w:del>
                  </w:sdtContent>
                </w:sdt>
              </w:ins>
            </w:sdtContent>
          </w:sdt>
          <w:sdt>
            <w:sdtPr>
              <w:tag w:val="goog_rdk_493"/>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s. This scene interpretation is not related to the recognition of specific </w:delText>
                </w:r>
              </w:del>
            </w:sdtContent>
          </w:sdt>
          <w:sdt>
            <w:sdtPr>
              <w:tag w:val="goog_rdk_494"/>
            </w:sdtPr>
            <w:sdtContent>
              <w:ins w:author="Angelo Michele GARGANTINI" w:id="174" w:date="2022-12-15T10:41:49Z">
                <w:sdt>
                  <w:sdtPr>
                    <w:tag w:val="goog_rdk_495"/>
                  </w:sdtPr>
                  <w:sdtContent>
                    <w:del w:author="Andrea BOMBARDA" w:id="172" w:date="2023-01-20T10:54:23Z">
                      <w:r w:rsidDel="00000000" w:rsidR="00000000" w:rsidRPr="00000000">
                        <w:rPr>
                          <w:rtl w:val="0"/>
                        </w:rPr>
                        <w:delText xml:space="preserve">element</w:delText>
                      </w:r>
                    </w:del>
                  </w:sdtContent>
                </w:sdt>
              </w:ins>
            </w:sdtContent>
          </w:sdt>
          <w:sdt>
            <w:sdtPr>
              <w:tag w:val="goog_rdk_496"/>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s but to the wider identification of spaces and </w:delText>
                </w:r>
              </w:del>
            </w:sdtContent>
          </w:sdt>
          <w:sdt>
            <w:sdtPr>
              <w:tag w:val="goog_rdk_497"/>
            </w:sdtPr>
            <w:sdtContent>
              <w:ins w:author="Angelo Michele GARGANTINI" w:id="175" w:date="2022-12-15T10:41:51Z">
                <w:sdt>
                  <w:sdtPr>
                    <w:tag w:val="goog_rdk_498"/>
                  </w:sdtPr>
                  <w:sdtContent>
                    <w:del w:author="Andrea BOMBARDA" w:id="172" w:date="2023-01-20T10:54:23Z">
                      <w:r w:rsidDel="00000000" w:rsidR="00000000" w:rsidRPr="00000000">
                        <w:rPr>
                          <w:rtl w:val="0"/>
                        </w:rPr>
                        <w:delText xml:space="preserve">element</w:delText>
                      </w:r>
                    </w:del>
                  </w:sdtContent>
                </w:sdt>
              </w:ins>
            </w:sdtContent>
          </w:sdt>
          <w:sdt>
            <w:sdtPr>
              <w:tag w:val="goog_rdk_499"/>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s within a </w:delText>
                </w:r>
                <w:r w:rsidDel="00000000" w:rsidR="00000000" w:rsidRPr="00000000">
                  <w:rPr>
                    <w:rtl w:val="0"/>
                  </w:rPr>
                  <w:delText xml:space="preserve">working </w:delText>
                </w:r>
                <w:r w:rsidDel="00000000" w:rsidR="00000000" w:rsidRPr="00000000">
                  <w:rPr>
                    <w:rtl w:val="0"/>
                  </w:rPr>
                  <w:delText xml:space="preserve">environment.</w:delText>
                </w:r>
              </w:del>
            </w:sdtContent>
          </w:sdt>
        </w:p>
      </w:sdtContent>
    </w:sdt>
    <w:tbl>
      <w:tblPr>
        <w:tblStyle w:val="Table13"/>
        <w:tblW w:w="15150.0" w:type="dxa"/>
        <w:jc w:val="left"/>
        <w:tblInd w:w="5.0" w:type="dxa"/>
        <w:tblLayout w:type="fixed"/>
        <w:tblLook w:val="0400"/>
      </w:tblPr>
      <w:tblGrid>
        <w:gridCol w:w="600"/>
        <w:gridCol w:w="2281"/>
        <w:gridCol w:w="12269"/>
        <w:tblGridChange w:id="0">
          <w:tblGrid>
            <w:gridCol w:w="600"/>
            <w:gridCol w:w="2281"/>
            <w:gridCol w:w="12269"/>
          </w:tblGrid>
        </w:tblGridChange>
      </w:tblGrid>
      <w:sdt>
        <w:sdtPr>
          <w:tag w:val="goog_rdk_501"/>
        </w:sdtPr>
        <w:sdtContent>
          <w:tr>
            <w:trPr>
              <w:cantSplit w:val="0"/>
              <w:trHeight w:val="320" w:hRule="atLeast"/>
              <w:tblHeader w:val="0"/>
              <w:del w:author="Andrea BOMBARDA" w:id="172" w:date="2023-01-20T10:54:23Z"/>
            </w:trPr>
            <w:tc>
              <w:tcPr>
                <w:tcBorders>
                  <w:top w:color="000000" w:space="0" w:sz="4" w:val="single"/>
                  <w:left w:color="000000" w:space="0" w:sz="4" w:val="single"/>
                  <w:bottom w:color="000000" w:space="0" w:sz="4" w:val="single"/>
                  <w:right w:color="000000" w:space="0" w:sz="4" w:val="single"/>
                </w:tcBorders>
              </w:tcPr>
              <w:sdt>
                <w:sdtPr>
                  <w:tag w:val="goog_rdk_503"/>
                </w:sdtPr>
                <w:sdtContent>
                  <w:p w:rsidR="00000000" w:rsidDel="00000000" w:rsidP="00000000" w:rsidRDefault="00000000" w:rsidRPr="00000000" w14:paraId="000001CA">
                    <w:pPr>
                      <w:spacing w:after="0" w:line="259" w:lineRule="auto"/>
                      <w:ind w:left="0" w:firstLine="0"/>
                      <w:jc w:val="both"/>
                      <w:rPr>
                        <w:del w:author="Andrea BOMBARDA" w:id="172" w:date="2023-01-20T10:54:23Z"/>
                      </w:rPr>
                    </w:pPr>
                    <w:sdt>
                      <w:sdtPr>
                        <w:tag w:val="goog_rdk_502"/>
                      </w:sdtPr>
                      <w:sdtContent>
                        <w:del w:author="Andrea BOMBARDA" w:id="172" w:date="2023-01-20T10:54:23Z">
                          <w:r w:rsidDel="00000000" w:rsidR="00000000" w:rsidRPr="00000000">
                            <w:rPr>
                              <w:b w:val="1"/>
                              <w:rtl w:val="0"/>
                            </w:rPr>
                            <w:delText xml:space="preserve">Level</w:delText>
                          </w:r>
                          <w:r w:rsidDel="00000000" w:rsidR="00000000" w:rsidRPr="00000000">
                            <w:rPr>
                              <w:rtl w:val="0"/>
                            </w:rPr>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05"/>
                </w:sdtPr>
                <w:sdtContent>
                  <w:p w:rsidR="00000000" w:rsidDel="00000000" w:rsidP="00000000" w:rsidRDefault="00000000" w:rsidRPr="00000000" w14:paraId="000001CB">
                    <w:pPr>
                      <w:spacing w:after="0" w:line="259" w:lineRule="auto"/>
                      <w:ind w:left="0" w:firstLine="0"/>
                      <w:jc w:val="center"/>
                      <w:rPr>
                        <w:del w:author="Andrea BOMBARDA" w:id="172" w:date="2023-01-20T10:54:23Z"/>
                      </w:rPr>
                    </w:pPr>
                    <w:sdt>
                      <w:sdtPr>
                        <w:tag w:val="goog_rdk_504"/>
                      </w:sdtPr>
                      <w:sdtContent>
                        <w:del w:author="Andrea BOMBARDA" w:id="172" w:date="2023-01-20T10:54:23Z">
                          <w:r w:rsidDel="00000000" w:rsidR="00000000" w:rsidRPr="00000000">
                            <w:rPr>
                              <w:b w:val="1"/>
                              <w:rtl w:val="0"/>
                            </w:rPr>
                            <w:delText xml:space="preserve">Level name</w:delText>
                          </w:r>
                          <w:r w:rsidDel="00000000" w:rsidR="00000000" w:rsidRPr="00000000">
                            <w:rPr>
                              <w:rtl w:val="0"/>
                            </w:rPr>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07"/>
                </w:sdtPr>
                <w:sdtContent>
                  <w:p w:rsidR="00000000" w:rsidDel="00000000" w:rsidP="00000000" w:rsidRDefault="00000000" w:rsidRPr="00000000" w14:paraId="000001CC">
                    <w:pPr>
                      <w:spacing w:after="0" w:line="259" w:lineRule="auto"/>
                      <w:ind w:left="0" w:firstLine="0"/>
                      <w:jc w:val="center"/>
                      <w:rPr>
                        <w:del w:author="Andrea BOMBARDA" w:id="172" w:date="2023-01-20T10:54:23Z"/>
                      </w:rPr>
                    </w:pPr>
                    <w:sdt>
                      <w:sdtPr>
                        <w:tag w:val="goog_rdk_506"/>
                      </w:sdtPr>
                      <w:sdtContent>
                        <w:del w:author="Andrea BOMBARDA" w:id="172" w:date="2023-01-20T10:54:23Z">
                          <w:r w:rsidDel="00000000" w:rsidR="00000000" w:rsidRPr="00000000">
                            <w:rPr>
                              <w:b w:val="1"/>
                              <w:rtl w:val="0"/>
                            </w:rPr>
                            <w:delText xml:space="preserve">Description</w:delText>
                          </w:r>
                          <w:r w:rsidDel="00000000" w:rsidR="00000000" w:rsidRPr="00000000">
                            <w:rPr>
                              <w:rtl w:val="0"/>
                            </w:rPr>
                          </w:r>
                        </w:del>
                      </w:sdtContent>
                    </w:sdt>
                  </w:p>
                </w:sdtContent>
              </w:sdt>
            </w:tc>
          </w:tr>
        </w:sdtContent>
      </w:sdt>
      <w:sdt>
        <w:sdtPr>
          <w:tag w:val="goog_rdk_508"/>
        </w:sdtPr>
        <w:sdtContent>
          <w:tr>
            <w:trPr>
              <w:cantSplit w:val="0"/>
              <w:trHeight w:val="320" w:hRule="atLeast"/>
              <w:tblHeader w:val="0"/>
              <w:del w:author="Andrea BOMBARDA" w:id="172" w:date="2023-01-20T10:54:23Z"/>
            </w:trPr>
            <w:tc>
              <w:tcPr>
                <w:tcBorders>
                  <w:top w:color="000000" w:space="0" w:sz="4" w:val="single"/>
                  <w:left w:color="000000" w:space="0" w:sz="4" w:val="single"/>
                  <w:bottom w:color="000000" w:space="0" w:sz="4" w:val="single"/>
                  <w:right w:color="000000" w:space="0" w:sz="4" w:val="single"/>
                </w:tcBorders>
              </w:tcPr>
              <w:sdt>
                <w:sdtPr>
                  <w:tag w:val="goog_rdk_510"/>
                </w:sdtPr>
                <w:sdtContent>
                  <w:p w:rsidR="00000000" w:rsidDel="00000000" w:rsidP="00000000" w:rsidRDefault="00000000" w:rsidRPr="00000000" w14:paraId="000001CD">
                    <w:pPr>
                      <w:spacing w:after="0" w:line="259" w:lineRule="auto"/>
                      <w:ind w:left="0" w:firstLine="0"/>
                      <w:rPr>
                        <w:del w:author="Andrea BOMBARDA" w:id="172" w:date="2023-01-20T10:54:23Z"/>
                      </w:rPr>
                    </w:pPr>
                    <w:sdt>
                      <w:sdtPr>
                        <w:tag w:val="goog_rdk_509"/>
                      </w:sdtPr>
                      <w:sdtContent>
                        <w:del w:author="Andrea BOMBARDA" w:id="172" w:date="2023-01-20T10:54:23Z">
                          <w:r w:rsidDel="00000000" w:rsidR="00000000" w:rsidRPr="00000000">
                            <w:rPr>
                              <w:rtl w:val="0"/>
                            </w:rPr>
                            <w:delText xml:space="preserve">0</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12"/>
                </w:sdtPr>
                <w:sdtContent>
                  <w:p w:rsidR="00000000" w:rsidDel="00000000" w:rsidP="00000000" w:rsidRDefault="00000000" w:rsidRPr="00000000" w14:paraId="000001CE">
                    <w:pPr>
                      <w:spacing w:after="0" w:line="259" w:lineRule="auto"/>
                      <w:ind w:left="0" w:firstLine="0"/>
                      <w:rPr>
                        <w:del w:author="Andrea BOMBARDA" w:id="172" w:date="2023-01-20T10:54:23Z"/>
                      </w:rPr>
                    </w:pPr>
                    <w:sdt>
                      <w:sdtPr>
                        <w:tag w:val="goog_rdk_511"/>
                      </w:sdtPr>
                      <w:sdtContent>
                        <w:del w:author="Andrea BOMBARDA" w:id="172" w:date="2023-01-20T10:54:23Z">
                          <w:r w:rsidDel="00000000" w:rsidR="00000000" w:rsidRPr="00000000">
                            <w:rPr>
                              <w:rtl w:val="0"/>
                            </w:rPr>
                            <w:delText xml:space="preserve">No scene perception</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14"/>
                </w:sdtPr>
                <w:sdtContent>
                  <w:p w:rsidR="00000000" w:rsidDel="00000000" w:rsidP="00000000" w:rsidRDefault="00000000" w:rsidRPr="00000000" w14:paraId="000001CF">
                    <w:pPr>
                      <w:spacing w:after="0" w:line="259" w:lineRule="auto"/>
                      <w:ind w:left="0" w:firstLine="0"/>
                      <w:rPr>
                        <w:del w:author="Andrea BOMBARDA" w:id="172" w:date="2023-01-20T10:54:23Z"/>
                      </w:rPr>
                    </w:pPr>
                    <w:sdt>
                      <w:sdtPr>
                        <w:tag w:val="goog_rdk_513"/>
                      </w:sdtPr>
                      <w:sdtContent>
                        <w:del w:author="Andrea BOMBARDA" w:id="172" w:date="2023-01-20T10:54:23Z">
                          <w:r w:rsidDel="00000000" w:rsidR="00000000" w:rsidRPr="00000000">
                            <w:rPr>
                              <w:rtl w:val="0"/>
                            </w:rPr>
                            <w:delText xml:space="preserve">The system does not need to be able to interpret the environment in order to carry out its task.</w:delText>
                          </w:r>
                        </w:del>
                      </w:sdtContent>
                    </w:sdt>
                  </w:p>
                </w:sdtContent>
              </w:sdt>
            </w:tc>
          </w:tr>
        </w:sdtContent>
      </w:sdt>
      <w:sdt>
        <w:sdtPr>
          <w:tag w:val="goog_rdk_515"/>
        </w:sdtPr>
        <w:sdtContent>
          <w:tr>
            <w:trPr>
              <w:cantSplit w:val="0"/>
              <w:trHeight w:val="320" w:hRule="atLeast"/>
              <w:tblHeader w:val="0"/>
              <w:del w:author="Andrea BOMBARDA" w:id="172" w:date="2023-01-20T10:54:23Z"/>
            </w:trPr>
            <w:tc>
              <w:tcPr>
                <w:tcBorders>
                  <w:top w:color="000000" w:space="0" w:sz="4" w:val="single"/>
                  <w:left w:color="000000" w:space="0" w:sz="4" w:val="single"/>
                  <w:bottom w:color="000000" w:space="0" w:sz="4" w:val="single"/>
                  <w:right w:color="000000" w:space="0" w:sz="4" w:val="single"/>
                </w:tcBorders>
              </w:tcPr>
              <w:sdt>
                <w:sdtPr>
                  <w:tag w:val="goog_rdk_517"/>
                </w:sdtPr>
                <w:sdtContent>
                  <w:p w:rsidR="00000000" w:rsidDel="00000000" w:rsidP="00000000" w:rsidRDefault="00000000" w:rsidRPr="00000000" w14:paraId="000001D0">
                    <w:pPr>
                      <w:spacing w:after="0" w:line="259" w:lineRule="auto"/>
                      <w:ind w:left="0" w:firstLine="0"/>
                      <w:rPr>
                        <w:del w:author="Andrea BOMBARDA" w:id="172" w:date="2023-01-20T10:54:23Z"/>
                      </w:rPr>
                    </w:pPr>
                    <w:sdt>
                      <w:sdtPr>
                        <w:tag w:val="goog_rdk_516"/>
                      </w:sdtPr>
                      <w:sdtContent>
                        <w:del w:author="Andrea BOMBARDA" w:id="172" w:date="2023-01-20T10:54:23Z">
                          <w:r w:rsidDel="00000000" w:rsidR="00000000" w:rsidRPr="00000000">
                            <w:rPr>
                              <w:rtl w:val="0"/>
                            </w:rPr>
                            <w:delText xml:space="preserve">1</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19"/>
                </w:sdtPr>
                <w:sdtContent>
                  <w:p w:rsidR="00000000" w:rsidDel="00000000" w:rsidP="00000000" w:rsidRDefault="00000000" w:rsidRPr="00000000" w14:paraId="000001D1">
                    <w:pPr>
                      <w:spacing w:after="0" w:line="259" w:lineRule="auto"/>
                      <w:ind w:left="0" w:firstLine="0"/>
                      <w:jc w:val="both"/>
                      <w:rPr>
                        <w:del w:author="Andrea BOMBARDA" w:id="172" w:date="2023-01-20T10:54:23Z"/>
                      </w:rPr>
                    </w:pPr>
                    <w:sdt>
                      <w:sdtPr>
                        <w:tag w:val="goog_rdk_518"/>
                      </w:sdtPr>
                      <w:sdtContent>
                        <w:del w:author="Andrea BOMBARDA" w:id="172" w:date="2023-01-20T10:54:23Z">
                          <w:r w:rsidDel="00000000" w:rsidR="00000000" w:rsidRPr="00000000">
                            <w:rPr>
                              <w:rtl w:val="0"/>
                            </w:rPr>
                            <w:delText xml:space="preserve">Basic feature detection</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21"/>
                </w:sdtPr>
                <w:sdtContent>
                  <w:p w:rsidR="00000000" w:rsidDel="00000000" w:rsidP="00000000" w:rsidRDefault="00000000" w:rsidRPr="00000000" w14:paraId="000001D2">
                    <w:pPr>
                      <w:spacing w:after="0" w:line="259" w:lineRule="auto"/>
                      <w:ind w:left="0" w:firstLine="0"/>
                      <w:rPr>
                        <w:del w:author="Andrea BOMBARDA" w:id="172" w:date="2023-01-20T10:54:23Z"/>
                      </w:rPr>
                    </w:pPr>
                    <w:sdt>
                      <w:sdtPr>
                        <w:tag w:val="goog_rdk_520"/>
                      </w:sdtPr>
                      <w:sdtContent>
                        <w:del w:author="Andrea BOMBARDA" w:id="172" w:date="2023-01-20T10:54:23Z">
                          <w:r w:rsidDel="00000000" w:rsidR="00000000" w:rsidRPr="00000000">
                            <w:rPr>
                              <w:rtl w:val="0"/>
                            </w:rPr>
                            <w:delText xml:space="preserve">The system is able to detect features in the environment that relate to static structures in that environment.</w:delText>
                          </w:r>
                        </w:del>
                      </w:sdtContent>
                    </w:sdt>
                  </w:p>
                </w:sdtContent>
              </w:sdt>
            </w:tc>
          </w:tr>
        </w:sdtContent>
      </w:sdt>
      <w:sdt>
        <w:sdtPr>
          <w:tag w:val="goog_rdk_522"/>
        </w:sdtPr>
        <w:sdtContent>
          <w:tr>
            <w:trPr>
              <w:cantSplit w:val="0"/>
              <w:trHeight w:val="320" w:hRule="atLeast"/>
              <w:tblHeader w:val="0"/>
              <w:del w:author="Andrea BOMBARDA" w:id="172" w:date="2023-01-20T10:54:23Z"/>
            </w:trPr>
            <w:tc>
              <w:tcPr>
                <w:tcBorders>
                  <w:top w:color="000000" w:space="0" w:sz="4" w:val="single"/>
                  <w:left w:color="000000" w:space="0" w:sz="4" w:val="single"/>
                  <w:bottom w:color="000000" w:space="0" w:sz="4" w:val="single"/>
                  <w:right w:color="000000" w:space="0" w:sz="4" w:val="single"/>
                </w:tcBorders>
              </w:tcPr>
              <w:sdt>
                <w:sdtPr>
                  <w:tag w:val="goog_rdk_524"/>
                </w:sdtPr>
                <w:sdtContent>
                  <w:p w:rsidR="00000000" w:rsidDel="00000000" w:rsidP="00000000" w:rsidRDefault="00000000" w:rsidRPr="00000000" w14:paraId="000001D3">
                    <w:pPr>
                      <w:spacing w:after="0" w:line="259" w:lineRule="auto"/>
                      <w:ind w:left="0" w:firstLine="0"/>
                      <w:rPr>
                        <w:del w:author="Andrea BOMBARDA" w:id="172" w:date="2023-01-20T10:54:23Z"/>
                      </w:rPr>
                    </w:pPr>
                    <w:sdt>
                      <w:sdtPr>
                        <w:tag w:val="goog_rdk_523"/>
                      </w:sdtPr>
                      <w:sdtContent>
                        <w:del w:author="Andrea BOMBARDA" w:id="172" w:date="2023-01-20T10:54:23Z">
                          <w:r w:rsidDel="00000000" w:rsidR="00000000" w:rsidRPr="00000000">
                            <w:rPr>
                              <w:rtl w:val="0"/>
                            </w:rPr>
                            <w:delText xml:space="preserve">2</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26"/>
                </w:sdtPr>
                <w:sdtContent>
                  <w:p w:rsidR="00000000" w:rsidDel="00000000" w:rsidP="00000000" w:rsidRDefault="00000000" w:rsidRPr="00000000" w14:paraId="000001D4">
                    <w:pPr>
                      <w:spacing w:after="0" w:line="259" w:lineRule="auto"/>
                      <w:ind w:left="0" w:firstLine="0"/>
                      <w:rPr>
                        <w:del w:author="Andrea BOMBARDA" w:id="172" w:date="2023-01-20T10:54:23Z"/>
                      </w:rPr>
                    </w:pPr>
                    <w:sdt>
                      <w:sdtPr>
                        <w:tag w:val="goog_rdk_525"/>
                      </w:sdtPr>
                      <w:sdtContent>
                        <w:del w:author="Andrea BOMBARDA" w:id="172" w:date="2023-01-20T10:54:23Z">
                          <w:r w:rsidDel="00000000" w:rsidR="00000000" w:rsidRPr="00000000">
                            <w:rPr>
                              <w:rtl w:val="0"/>
                            </w:rPr>
                            <w:delText xml:space="preserve">Static Structures</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28"/>
                </w:sdtPr>
                <w:sdtContent>
                  <w:p w:rsidR="00000000" w:rsidDel="00000000" w:rsidP="00000000" w:rsidRDefault="00000000" w:rsidRPr="00000000" w14:paraId="000001D5">
                    <w:pPr>
                      <w:spacing w:after="0" w:line="259" w:lineRule="auto"/>
                      <w:ind w:left="0" w:firstLine="0"/>
                      <w:rPr>
                        <w:del w:author="Andrea BOMBARDA" w:id="172" w:date="2023-01-20T10:54:23Z"/>
                      </w:rPr>
                    </w:pPr>
                    <w:sdt>
                      <w:sdtPr>
                        <w:tag w:val="goog_rdk_527"/>
                      </w:sdtPr>
                      <w:sdtContent>
                        <w:del w:author="Andrea BOMBARDA" w:id="172" w:date="2023-01-20T10:54:23Z">
                          <w:r w:rsidDel="00000000" w:rsidR="00000000" w:rsidRPr="00000000">
                            <w:rPr>
                              <w:rtl w:val="0"/>
                            </w:rPr>
                            <w:delText xml:space="preserve">The system is able to identify static structures in the environment in a way that is appropriate to the task.</w:delText>
                          </w:r>
                        </w:del>
                      </w:sdtContent>
                    </w:sdt>
                  </w:p>
                </w:sdtContent>
              </w:sdt>
            </w:tc>
          </w:tr>
        </w:sdtContent>
      </w:sdt>
      <w:sdt>
        <w:sdtPr>
          <w:tag w:val="goog_rdk_529"/>
        </w:sdtPr>
        <w:sdtContent>
          <w:tr>
            <w:trPr>
              <w:cantSplit w:val="0"/>
              <w:trHeight w:val="315" w:hRule="atLeast"/>
              <w:tblHeader w:val="0"/>
              <w:del w:author="Andrea BOMBARDA" w:id="172" w:date="2023-01-20T10:54:23Z"/>
            </w:trPr>
            <w:tc>
              <w:tcPr>
                <w:tcBorders>
                  <w:top w:color="000000" w:space="0" w:sz="0" w:val="nil"/>
                  <w:left w:color="000000" w:space="0" w:sz="4" w:val="single"/>
                  <w:bottom w:color="000000" w:space="0" w:sz="4" w:val="single"/>
                  <w:right w:color="000000" w:space="0" w:sz="4" w:val="single"/>
                </w:tcBorders>
              </w:tcPr>
              <w:sdt>
                <w:sdtPr>
                  <w:tag w:val="goog_rdk_531"/>
                </w:sdtPr>
                <w:sdtContent>
                  <w:p w:rsidR="00000000" w:rsidDel="00000000" w:rsidP="00000000" w:rsidRDefault="00000000" w:rsidRPr="00000000" w14:paraId="000001D6">
                    <w:pPr>
                      <w:spacing w:after="0" w:line="259" w:lineRule="auto"/>
                      <w:ind w:left="0" w:firstLine="0"/>
                      <w:rPr>
                        <w:del w:author="Andrea BOMBARDA" w:id="172" w:date="2023-01-20T10:54:23Z"/>
                      </w:rPr>
                    </w:pPr>
                    <w:sdt>
                      <w:sdtPr>
                        <w:tag w:val="goog_rdk_530"/>
                      </w:sdtPr>
                      <w:sdtContent>
                        <w:del w:author="Andrea BOMBARDA" w:id="172" w:date="2023-01-20T10:54:23Z">
                          <w:r w:rsidDel="00000000" w:rsidR="00000000" w:rsidRPr="00000000">
                            <w:rPr>
                              <w:rtl w:val="0"/>
                            </w:rPr>
                            <w:delText xml:space="preserve">3</w:delText>
                          </w:r>
                        </w:del>
                      </w:sdtContent>
                    </w:sdt>
                  </w:p>
                </w:sdtContent>
              </w:sdt>
            </w:tc>
            <w:tc>
              <w:tcPr>
                <w:tcBorders>
                  <w:top w:color="000000" w:space="0" w:sz="0" w:val="nil"/>
                  <w:left w:color="000000" w:space="0" w:sz="4" w:val="single"/>
                  <w:bottom w:color="000000" w:space="0" w:sz="4" w:val="single"/>
                  <w:right w:color="000000" w:space="0" w:sz="4" w:val="single"/>
                </w:tcBorders>
              </w:tcPr>
              <w:sdt>
                <w:sdtPr>
                  <w:tag w:val="goog_rdk_533"/>
                </w:sdtPr>
                <w:sdtContent>
                  <w:p w:rsidR="00000000" w:rsidDel="00000000" w:rsidP="00000000" w:rsidRDefault="00000000" w:rsidRPr="00000000" w14:paraId="000001D7">
                    <w:pPr>
                      <w:spacing w:after="0" w:line="259" w:lineRule="auto"/>
                      <w:ind w:left="0" w:firstLine="0"/>
                      <w:rPr>
                        <w:del w:author="Andrea BOMBARDA" w:id="172" w:date="2023-01-20T10:54:23Z"/>
                      </w:rPr>
                    </w:pPr>
                    <w:sdt>
                      <w:sdtPr>
                        <w:tag w:val="goog_rdk_532"/>
                      </w:sdtPr>
                      <w:sdtContent>
                        <w:del w:author="Andrea BOMBARDA" w:id="172" w:date="2023-01-20T10:54:23Z">
                          <w:r w:rsidDel="00000000" w:rsidR="00000000" w:rsidRPr="00000000">
                            <w:rPr>
                              <w:rtl w:val="0"/>
                            </w:rPr>
                            <w:delText xml:space="preserve">Combined Structures</w:delText>
                          </w:r>
                        </w:del>
                      </w:sdtContent>
                    </w:sdt>
                  </w:p>
                </w:sdtContent>
              </w:sdt>
            </w:tc>
            <w:tc>
              <w:tcPr>
                <w:tcBorders>
                  <w:top w:color="000000" w:space="0" w:sz="0" w:val="nil"/>
                  <w:left w:color="000000" w:space="0" w:sz="4" w:val="single"/>
                  <w:bottom w:color="000000" w:space="0" w:sz="4" w:val="single"/>
                  <w:right w:color="000000" w:space="0" w:sz="4" w:val="single"/>
                </w:tcBorders>
              </w:tcPr>
              <w:sdt>
                <w:sdtPr>
                  <w:tag w:val="goog_rdk_535"/>
                </w:sdtPr>
                <w:sdtContent>
                  <w:p w:rsidR="00000000" w:rsidDel="00000000" w:rsidP="00000000" w:rsidRDefault="00000000" w:rsidRPr="00000000" w14:paraId="000001D8">
                    <w:pPr>
                      <w:spacing w:after="0" w:line="259" w:lineRule="auto"/>
                      <w:ind w:left="0" w:firstLine="0"/>
                      <w:rPr>
                        <w:del w:author="Andrea BOMBARDA" w:id="172" w:date="2023-01-20T10:54:23Z"/>
                      </w:rPr>
                    </w:pPr>
                    <w:sdt>
                      <w:sdtPr>
                        <w:tag w:val="goog_rdk_534"/>
                      </w:sdtPr>
                      <w:sdtContent>
                        <w:del w:author="Andrea BOMBARDA" w:id="172" w:date="2023-01-20T10:54:23Z">
                          <w:r w:rsidDel="00000000" w:rsidR="00000000" w:rsidRPr="00000000">
                            <w:rPr>
                              <w:rtl w:val="0"/>
                            </w:rPr>
                            <w:delText xml:space="preserve">The system is able to provide a consistent interpretation of the static structures in the environment over time.</w:delText>
                          </w:r>
                        </w:del>
                      </w:sdtContent>
                    </w:sdt>
                  </w:p>
                </w:sdtContent>
              </w:sdt>
            </w:tc>
          </w:tr>
        </w:sdtContent>
      </w:sdt>
      <w:sdt>
        <w:sdtPr>
          <w:tag w:val="goog_rdk_536"/>
        </w:sdtPr>
        <w:sdtContent>
          <w:tr>
            <w:trPr>
              <w:cantSplit w:val="0"/>
              <w:trHeight w:val="600" w:hRule="atLeast"/>
              <w:tblHeader w:val="0"/>
              <w:del w:author="Andrea BOMBARDA" w:id="172" w:date="2023-01-20T10:54:23Z"/>
            </w:trPr>
            <w:tc>
              <w:tcPr>
                <w:tcBorders>
                  <w:top w:color="000000" w:space="0" w:sz="4" w:val="single"/>
                  <w:left w:color="000000" w:space="0" w:sz="4" w:val="single"/>
                  <w:bottom w:color="000000" w:space="0" w:sz="4" w:val="single"/>
                  <w:right w:color="000000" w:space="0" w:sz="4" w:val="single"/>
                </w:tcBorders>
                <w:vAlign w:val="center"/>
              </w:tcPr>
              <w:sdt>
                <w:sdtPr>
                  <w:tag w:val="goog_rdk_538"/>
                </w:sdtPr>
                <w:sdtContent>
                  <w:p w:rsidR="00000000" w:rsidDel="00000000" w:rsidP="00000000" w:rsidRDefault="00000000" w:rsidRPr="00000000" w14:paraId="000001D9">
                    <w:pPr>
                      <w:spacing w:after="0" w:line="259" w:lineRule="auto"/>
                      <w:ind w:left="0" w:firstLine="0"/>
                      <w:rPr>
                        <w:del w:author="Andrea BOMBARDA" w:id="172" w:date="2023-01-20T10:54:23Z"/>
                      </w:rPr>
                    </w:pPr>
                    <w:sdt>
                      <w:sdtPr>
                        <w:tag w:val="goog_rdk_537"/>
                      </w:sdtPr>
                      <w:sdtContent>
                        <w:del w:author="Andrea BOMBARDA" w:id="172" w:date="2023-01-20T10:54:23Z">
                          <w:r w:rsidDel="00000000" w:rsidR="00000000" w:rsidRPr="00000000">
                            <w:rPr>
                              <w:rtl w:val="0"/>
                            </w:rPr>
                            <w:delText xml:space="preserve">4</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43"/>
                </w:sdtPr>
                <w:sdtContent>
                  <w:p w:rsidR="00000000" w:rsidDel="00000000" w:rsidP="00000000" w:rsidRDefault="00000000" w:rsidRPr="00000000" w14:paraId="000001DA">
                    <w:pPr>
                      <w:spacing w:after="0" w:line="259" w:lineRule="auto"/>
                      <w:ind w:left="0" w:firstLine="0"/>
                      <w:rPr>
                        <w:del w:author="Andrea BOMBARDA" w:id="172" w:date="2023-01-20T10:54:23Z"/>
                      </w:rPr>
                    </w:pPr>
                    <w:sdt>
                      <w:sdtPr>
                        <w:tag w:val="goog_rdk_539"/>
                      </w:sdtPr>
                      <w:sdtContent>
                        <w:del w:author="Andrea BOMBARDA" w:id="172" w:date="2023-01-20T10:54:23Z">
                          <w:r w:rsidDel="00000000" w:rsidR="00000000" w:rsidRPr="00000000">
                            <w:rPr>
                              <w:rtl w:val="0"/>
                            </w:rPr>
                            <w:delText xml:space="preserve">Multiple </w:delText>
                          </w:r>
                        </w:del>
                      </w:sdtContent>
                    </w:sdt>
                    <w:sdt>
                      <w:sdtPr>
                        <w:tag w:val="goog_rdk_540"/>
                      </w:sdtPr>
                      <w:sdtContent>
                        <w:ins w:author="Angelo Michele GARGANTINI" w:id="176" w:date="2022-12-15T10:41:58Z">
                          <w:sdt>
                            <w:sdtPr>
                              <w:tag w:val="goog_rdk_541"/>
                            </w:sdtPr>
                            <w:sdtContent>
                              <w:del w:author="Andrea BOMBARDA" w:id="172" w:date="2023-01-20T10:54:23Z">
                                <w:r w:rsidDel="00000000" w:rsidR="00000000" w:rsidRPr="00000000">
                                  <w:rPr>
                                    <w:rtl w:val="0"/>
                                  </w:rPr>
                                  <w:delText xml:space="preserve">element</w:delText>
                                </w:r>
                              </w:del>
                            </w:sdtContent>
                          </w:sdt>
                        </w:ins>
                      </w:sdtContent>
                    </w:sdt>
                    <w:sdt>
                      <w:sdtPr>
                        <w:tag w:val="goog_rdk_542"/>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 detection</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51"/>
                </w:sdtPr>
                <w:sdtContent>
                  <w:p w:rsidR="00000000" w:rsidDel="00000000" w:rsidP="00000000" w:rsidRDefault="00000000" w:rsidRPr="00000000" w14:paraId="000001DB">
                    <w:pPr>
                      <w:spacing w:after="0" w:line="259" w:lineRule="auto"/>
                      <w:ind w:left="0" w:firstLine="0"/>
                      <w:rPr>
                        <w:del w:author="Andrea BOMBARDA" w:id="172" w:date="2023-01-20T10:54:23Z"/>
                      </w:rPr>
                    </w:pPr>
                    <w:sdt>
                      <w:sdtPr>
                        <w:tag w:val="goog_rdk_544"/>
                      </w:sdtPr>
                      <w:sdtContent>
                        <w:del w:author="Andrea BOMBARDA" w:id="172" w:date="2023-01-20T10:54:23Z">
                          <w:r w:rsidDel="00000000" w:rsidR="00000000" w:rsidRPr="00000000">
                            <w:rPr>
                              <w:rtl w:val="0"/>
                            </w:rPr>
                            <w:delText xml:space="preserve">The system is able to delineate multiple </w:delText>
                          </w:r>
                        </w:del>
                      </w:sdtContent>
                    </w:sdt>
                    <w:sdt>
                      <w:sdtPr>
                        <w:tag w:val="goog_rdk_545"/>
                      </w:sdtPr>
                      <w:sdtContent>
                        <w:ins w:author="Angelo Michele GARGANTINI" w:id="177" w:date="2022-12-15T10:42:00Z">
                          <w:sdt>
                            <w:sdtPr>
                              <w:tag w:val="goog_rdk_546"/>
                            </w:sdtPr>
                            <w:sdtContent>
                              <w:del w:author="Andrea BOMBARDA" w:id="172" w:date="2023-01-20T10:54:23Z">
                                <w:r w:rsidDel="00000000" w:rsidR="00000000" w:rsidRPr="00000000">
                                  <w:rPr>
                                    <w:rtl w:val="0"/>
                                  </w:rPr>
                                  <w:delText xml:space="preserve">element</w:delText>
                                </w:r>
                              </w:del>
                            </w:sdtContent>
                          </w:sdt>
                        </w:ins>
                      </w:sdtContent>
                    </w:sdt>
                    <w:sdt>
                      <w:sdtPr>
                        <w:tag w:val="goog_rdk_547"/>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s from the </w:delText>
                          </w:r>
                        </w:del>
                      </w:sdtContent>
                    </w:sdt>
                    <w:sdt>
                      <w:sdtPr>
                        <w:tag w:val="goog_rdk_548"/>
                      </w:sdtPr>
                      <w:sdtContent>
                        <w:ins w:author="Angelo Michele GARGANTINI" w:id="178" w:date="2022-12-15T10:59:14Z">
                          <w:sdt>
                            <w:sdtPr>
                              <w:tag w:val="goog_rdk_549"/>
                            </w:sdtPr>
                            <w:sdtContent>
                              <w:del w:author="Andrea BOMBARDA" w:id="172" w:date="2023-01-20T10:54:23Z">
                                <w:r w:rsidDel="00000000" w:rsidR="00000000" w:rsidRPr="00000000">
                                  <w:rPr>
                                    <w:rtl w:val="0"/>
                                  </w:rPr>
                                  <w:delText xml:space="preserve">physical </w:delText>
                                </w:r>
                              </w:del>
                            </w:sdtContent>
                          </w:sdt>
                        </w:ins>
                      </w:sdtContent>
                    </w:sdt>
                    <w:sdt>
                      <w:sdtPr>
                        <w:tag w:val="goog_rdk_550"/>
                      </w:sdtPr>
                      <w:sdtContent>
                        <w:del w:author="Andrea BOMBARDA" w:id="172" w:date="2023-01-20T10:54:23Z">
                          <w:r w:rsidDel="00000000" w:rsidR="00000000" w:rsidRPr="00000000">
                            <w:rPr>
                              <w:rtl w:val="0"/>
                            </w:rPr>
                            <w:delText xml:space="preserve">static </w:delText>
                          </w:r>
                          <w:r w:rsidDel="00000000" w:rsidR="00000000" w:rsidRPr="00000000">
                            <w:rPr>
                              <w:rtl w:val="0"/>
                            </w:rPr>
                            <w:delText xml:space="preserve">environment where there may be partially occluded with respect to the sense data gathered.</w:delText>
                          </w:r>
                        </w:del>
                      </w:sdtContent>
                    </w:sdt>
                  </w:p>
                </w:sdtContent>
              </w:sdt>
            </w:tc>
          </w:tr>
        </w:sdtContent>
      </w:sdt>
      <w:sdt>
        <w:sdtPr>
          <w:tag w:val="goog_rdk_552"/>
        </w:sdtPr>
        <w:sdtContent>
          <w:tr>
            <w:trPr>
              <w:cantSplit w:val="0"/>
              <w:trHeight w:val="600" w:hRule="atLeast"/>
              <w:tblHeader w:val="0"/>
              <w:del w:author="Andrea BOMBARDA" w:id="172" w:date="2023-01-20T10:54:23Z"/>
            </w:trPr>
            <w:tc>
              <w:tcPr>
                <w:tcBorders>
                  <w:top w:color="000000" w:space="0" w:sz="4" w:val="single"/>
                  <w:left w:color="000000" w:space="0" w:sz="4" w:val="single"/>
                  <w:bottom w:color="000000" w:space="0" w:sz="4" w:val="single"/>
                  <w:right w:color="000000" w:space="0" w:sz="4" w:val="single"/>
                </w:tcBorders>
                <w:vAlign w:val="center"/>
              </w:tcPr>
              <w:sdt>
                <w:sdtPr>
                  <w:tag w:val="goog_rdk_554"/>
                </w:sdtPr>
                <w:sdtContent>
                  <w:p w:rsidR="00000000" w:rsidDel="00000000" w:rsidP="00000000" w:rsidRDefault="00000000" w:rsidRPr="00000000" w14:paraId="000001DC">
                    <w:pPr>
                      <w:spacing w:after="0" w:line="259" w:lineRule="auto"/>
                      <w:ind w:left="0" w:firstLine="0"/>
                      <w:rPr>
                        <w:del w:author="Andrea BOMBARDA" w:id="172" w:date="2023-01-20T10:54:23Z"/>
                      </w:rPr>
                    </w:pPr>
                    <w:sdt>
                      <w:sdtPr>
                        <w:tag w:val="goog_rdk_553"/>
                      </w:sdtPr>
                      <w:sdtContent>
                        <w:del w:author="Andrea BOMBARDA" w:id="172" w:date="2023-01-20T10:54:23Z">
                          <w:r w:rsidDel="00000000" w:rsidR="00000000" w:rsidRPr="00000000">
                            <w:rPr>
                              <w:rtl w:val="0"/>
                            </w:rPr>
                            <w:delText xml:space="preserve">5</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60"/>
                </w:sdtPr>
                <w:sdtContent>
                  <w:p w:rsidR="00000000" w:rsidDel="00000000" w:rsidP="00000000" w:rsidRDefault="00000000" w:rsidRPr="00000000" w14:paraId="000001DD">
                    <w:pPr>
                      <w:spacing w:after="0" w:line="259" w:lineRule="auto"/>
                      <w:ind w:left="0" w:firstLine="0"/>
                      <w:rPr>
                        <w:del w:author="Andrea BOMBARDA" w:id="172" w:date="2023-01-20T10:54:23Z"/>
                      </w:rPr>
                    </w:pPr>
                    <w:sdt>
                      <w:sdtPr>
                        <w:tag w:val="goog_rdk_557"/>
                      </w:sdtPr>
                      <w:sdtContent>
                        <w:ins w:author="Angelo Michele GARGANTINI" w:id="179" w:date="2022-12-15T10:42:01Z">
                          <w:sdt>
                            <w:sdtPr>
                              <w:tag w:val="goog_rdk_558"/>
                            </w:sdtPr>
                            <w:sdtContent>
                              <w:del w:author="Andrea BOMBARDA" w:id="172" w:date="2023-01-20T10:54:23Z">
                                <w:r w:rsidDel="00000000" w:rsidR="00000000" w:rsidRPr="00000000">
                                  <w:rPr>
                                    <w:rtl w:val="0"/>
                                  </w:rPr>
                                  <w:delText xml:space="preserve">Element</w:delText>
                                </w:r>
                              </w:del>
                            </w:sdtContent>
                          </w:sdt>
                        </w:ins>
                      </w:sdtContent>
                    </w:sdt>
                    <w:sdt>
                      <w:sdtPr>
                        <w:tag w:val="goog_rdk_559"/>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 arrangement detection</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68"/>
                </w:sdtPr>
                <w:sdtContent>
                  <w:p w:rsidR="00000000" w:rsidDel="00000000" w:rsidP="00000000" w:rsidRDefault="00000000" w:rsidRPr="00000000" w14:paraId="000001DE">
                    <w:pPr>
                      <w:spacing w:after="0" w:line="259" w:lineRule="auto"/>
                      <w:ind w:left="0" w:firstLine="0"/>
                      <w:rPr>
                        <w:del w:author="Andrea BOMBARDA" w:id="172" w:date="2023-01-20T10:54:23Z"/>
                      </w:rPr>
                    </w:pPr>
                    <w:sdt>
                      <w:sdtPr>
                        <w:tag w:val="goog_rdk_561"/>
                      </w:sdtPr>
                      <w:sdtContent>
                        <w:del w:author="Andrea BOMBARDA" w:id="172" w:date="2023-01-20T10:54:23Z">
                          <w:r w:rsidDel="00000000" w:rsidR="00000000" w:rsidRPr="00000000">
                            <w:rPr>
                              <w:rtl w:val="0"/>
                            </w:rPr>
                            <w:delText xml:space="preserve">The system is able to detect arrangements of </w:delText>
                          </w:r>
                        </w:del>
                      </w:sdtContent>
                    </w:sdt>
                    <w:sdt>
                      <w:sdtPr>
                        <w:tag w:val="goog_rdk_562"/>
                      </w:sdtPr>
                      <w:sdtContent>
                        <w:ins w:author="Angelo Michele GARGANTINI" w:id="180" w:date="2022-12-15T10:42:02Z">
                          <w:sdt>
                            <w:sdtPr>
                              <w:tag w:val="goog_rdk_563"/>
                            </w:sdtPr>
                            <w:sdtContent>
                              <w:del w:author="Andrea BOMBARDA" w:id="172" w:date="2023-01-20T10:54:23Z">
                                <w:r w:rsidDel="00000000" w:rsidR="00000000" w:rsidRPr="00000000">
                                  <w:rPr>
                                    <w:rtl w:val="0"/>
                                  </w:rPr>
                                  <w:delText xml:space="preserve">element</w:delText>
                                </w:r>
                              </w:del>
                            </w:sdtContent>
                          </w:sdt>
                        </w:ins>
                      </w:sdtContent>
                    </w:sdt>
                    <w:sdt>
                      <w:sdtPr>
                        <w:tag w:val="goog_rdk_564"/>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s, for example </w:delText>
                          </w:r>
                        </w:del>
                      </w:sdtContent>
                    </w:sdt>
                    <w:sdt>
                      <w:sdtPr>
                        <w:tag w:val="goog_rdk_565"/>
                      </w:sdtPr>
                      <w:sdtContent>
                        <w:ins w:author="Angelo Michele GARGANTINI" w:id="181" w:date="2022-12-15T10:42:04Z">
                          <w:sdt>
                            <w:sdtPr>
                              <w:tag w:val="goog_rdk_566"/>
                            </w:sdtPr>
                            <w:sdtContent>
                              <w:del w:author="Andrea BOMBARDA" w:id="172" w:date="2023-01-20T10:54:23Z">
                                <w:r w:rsidDel="00000000" w:rsidR="00000000" w:rsidRPr="00000000">
                                  <w:rPr>
                                    <w:rtl w:val="0"/>
                                  </w:rPr>
                                  <w:delText xml:space="preserve">element</w:delText>
                                </w:r>
                              </w:del>
                            </w:sdtContent>
                          </w:sdt>
                        </w:ins>
                      </w:sdtContent>
                    </w:sdt>
                    <w:sdt>
                      <w:sdtPr>
                        <w:tag w:val="goog_rdk_567"/>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s in a stack or mixed in a receptacle and identify the relationships between objects with a success appropriate to the task.</w:delText>
                          </w:r>
                        </w:del>
                      </w:sdtContent>
                    </w:sdt>
                  </w:p>
                </w:sdtContent>
              </w:sdt>
            </w:tc>
          </w:tr>
        </w:sdtContent>
      </w:sdt>
      <w:sdt>
        <w:sdtPr>
          <w:tag w:val="goog_rdk_569"/>
        </w:sdtPr>
        <w:sdtContent>
          <w:tr>
            <w:trPr>
              <w:cantSplit w:val="0"/>
              <w:trHeight w:val="600" w:hRule="atLeast"/>
              <w:tblHeader w:val="0"/>
              <w:del w:author="Andrea BOMBARDA" w:id="172" w:date="2023-01-20T10:54:23Z"/>
            </w:trPr>
            <w:tc>
              <w:tcPr>
                <w:tcBorders>
                  <w:top w:color="000000" w:space="0" w:sz="4" w:val="single"/>
                  <w:left w:color="000000" w:space="0" w:sz="4" w:val="single"/>
                  <w:bottom w:color="000000" w:space="0" w:sz="4" w:val="single"/>
                  <w:right w:color="000000" w:space="0" w:sz="4" w:val="single"/>
                </w:tcBorders>
                <w:vAlign w:val="center"/>
              </w:tcPr>
              <w:sdt>
                <w:sdtPr>
                  <w:tag w:val="goog_rdk_571"/>
                </w:sdtPr>
                <w:sdtContent>
                  <w:p w:rsidR="00000000" w:rsidDel="00000000" w:rsidP="00000000" w:rsidRDefault="00000000" w:rsidRPr="00000000" w14:paraId="000001DF">
                    <w:pPr>
                      <w:spacing w:after="0" w:line="259" w:lineRule="auto"/>
                      <w:ind w:left="0" w:firstLine="0"/>
                      <w:rPr>
                        <w:del w:author="Andrea BOMBARDA" w:id="172" w:date="2023-01-20T10:54:23Z"/>
                      </w:rPr>
                    </w:pPr>
                    <w:sdt>
                      <w:sdtPr>
                        <w:tag w:val="goog_rdk_570"/>
                      </w:sdtPr>
                      <w:sdtContent>
                        <w:del w:author="Andrea BOMBARDA" w:id="172" w:date="2023-01-20T10:54:23Z">
                          <w:r w:rsidDel="00000000" w:rsidR="00000000" w:rsidRPr="00000000">
                            <w:rPr>
                              <w:rtl w:val="0"/>
                            </w:rPr>
                            <w:delText xml:space="preserve">6</w:delText>
                          </w:r>
                        </w:del>
                      </w:sdtContent>
                    </w:sdt>
                  </w:p>
                </w:sdtContent>
              </w:sdt>
            </w:tc>
            <w:tc>
              <w:tcPr>
                <w:tcBorders>
                  <w:top w:color="000000" w:space="0" w:sz="4" w:val="single"/>
                  <w:left w:color="000000" w:space="0" w:sz="4" w:val="single"/>
                  <w:bottom w:color="000000" w:space="0" w:sz="4" w:val="single"/>
                  <w:right w:color="000000" w:space="0" w:sz="4" w:val="single"/>
                </w:tcBorders>
              </w:tcPr>
              <w:sdt>
                <w:sdtPr>
                  <w:tag w:val="goog_rdk_576"/>
                </w:sdtPr>
                <w:sdtContent>
                  <w:p w:rsidR="00000000" w:rsidDel="00000000" w:rsidP="00000000" w:rsidRDefault="00000000" w:rsidRPr="00000000" w14:paraId="000001E0">
                    <w:pPr>
                      <w:spacing w:after="0" w:line="259" w:lineRule="auto"/>
                      <w:ind w:left="0" w:firstLine="0"/>
                      <w:rPr>
                        <w:del w:author="Andrea BOMBARDA" w:id="172" w:date="2023-01-20T10:54:23Z"/>
                      </w:rPr>
                    </w:pPr>
                    <w:sdt>
                      <w:sdtPr>
                        <w:tag w:val="goog_rdk_572"/>
                      </w:sdtPr>
                      <w:sdtContent>
                        <w:del w:author="Andrea BOMBARDA" w:id="172" w:date="2023-01-20T10:54:23Z">
                          <w:r w:rsidDel="00000000" w:rsidR="00000000" w:rsidRPr="00000000">
                            <w:rPr>
                              <w:rtl w:val="0"/>
                            </w:rPr>
                            <w:delText xml:space="preserve">Dynamic </w:delText>
                          </w:r>
                        </w:del>
                      </w:sdtContent>
                    </w:sdt>
                    <w:sdt>
                      <w:sdtPr>
                        <w:tag w:val="goog_rdk_573"/>
                      </w:sdtPr>
                      <w:sdtContent>
                        <w:ins w:author="Angelo Michele GARGANTINI" w:id="182" w:date="2022-12-15T10:42:11Z">
                          <w:sdt>
                            <w:sdtPr>
                              <w:tag w:val="goog_rdk_574"/>
                            </w:sdtPr>
                            <w:sdtContent>
                              <w:del w:author="Andrea BOMBARDA" w:id="172" w:date="2023-01-20T10:54:23Z">
                                <w:r w:rsidDel="00000000" w:rsidR="00000000" w:rsidRPr="00000000">
                                  <w:rPr>
                                    <w:rtl w:val="0"/>
                                  </w:rPr>
                                  <w:delText xml:space="preserve">element</w:delText>
                                </w:r>
                              </w:del>
                            </w:sdtContent>
                          </w:sdt>
                        </w:ins>
                      </w:sdtContent>
                    </w:sdt>
                    <w:sdt>
                      <w:sdtPr>
                        <w:tag w:val="goog_rdk_575"/>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 detection</w:delText>
                          </w:r>
                        </w:del>
                      </w:sdtContent>
                    </w:sdt>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587"/>
                </w:sdtPr>
                <w:sdtContent>
                  <w:p w:rsidR="00000000" w:rsidDel="00000000" w:rsidP="00000000" w:rsidRDefault="00000000" w:rsidRPr="00000000" w14:paraId="000001E1">
                    <w:pPr>
                      <w:spacing w:after="0" w:line="259" w:lineRule="auto"/>
                      <w:ind w:left="0" w:firstLine="0"/>
                      <w:rPr>
                        <w:del w:author="Andrea BOMBARDA" w:id="172" w:date="2023-01-20T10:54:23Z"/>
                      </w:rPr>
                    </w:pPr>
                    <w:sdt>
                      <w:sdtPr>
                        <w:tag w:val="goog_rdk_577"/>
                      </w:sdtPr>
                      <w:sdtContent>
                        <w:del w:author="Andrea BOMBARDA" w:id="172" w:date="2023-01-20T10:54:23Z">
                          <w:r w:rsidDel="00000000" w:rsidR="00000000" w:rsidRPr="00000000">
                            <w:rPr>
                              <w:rtl w:val="0"/>
                            </w:rPr>
                            <w:delText xml:space="preserve">The system is able to detect an </w:delText>
                          </w:r>
                        </w:del>
                      </w:sdtContent>
                    </w:sdt>
                    <w:sdt>
                      <w:sdtPr>
                        <w:tag w:val="goog_rdk_578"/>
                      </w:sdtPr>
                      <w:sdtContent>
                        <w:ins w:author="Angelo Michele GARGANTINI" w:id="183" w:date="2022-12-15T10:42:13Z">
                          <w:sdt>
                            <w:sdtPr>
                              <w:tag w:val="goog_rdk_579"/>
                            </w:sdtPr>
                            <w:sdtContent>
                              <w:del w:author="Andrea BOMBARDA" w:id="172" w:date="2023-01-20T10:54:23Z">
                                <w:r w:rsidDel="00000000" w:rsidR="00000000" w:rsidRPr="00000000">
                                  <w:rPr>
                                    <w:rtl w:val="0"/>
                                  </w:rPr>
                                  <w:delText xml:space="preserve">element</w:delText>
                                </w:r>
                              </w:del>
                            </w:sdtContent>
                          </w:sdt>
                        </w:ins>
                      </w:sdtContent>
                    </w:sdt>
                    <w:sdt>
                      <w:sdtPr>
                        <w:tag w:val="goog_rdk_580"/>
                      </w:sdtPr>
                      <w:sdtContent>
                        <w:del w:author="Andrea BOMBARDA" w:id="172" w:date="2023-01-20T10:54:23Z">
                          <w:r w:rsidDel="00000000" w:rsidR="00000000" w:rsidRPr="00000000">
                            <w:rPr>
                              <w:rtl w:val="0"/>
                            </w:rPr>
                            <w:delText xml:space="preserve">object</w:delText>
                          </w:r>
                          <w:r w:rsidDel="00000000" w:rsidR="00000000" w:rsidRPr="00000000">
                            <w:rPr>
                              <w:rtl w:val="0"/>
                            </w:rPr>
                            <w:delText xml:space="preserve"> that is moving within </w:delText>
                          </w:r>
                        </w:del>
                      </w:sdtContent>
                    </w:sdt>
                    <w:sdt>
                      <w:sdtPr>
                        <w:tag w:val="goog_rdk_581"/>
                      </w:sdtPr>
                      <w:sdtContent>
                        <w:ins w:author="Angelo Michele GARGANTINI" w:id="184" w:date="2022-12-15T10:59:28Z">
                          <w:sdt>
                            <w:sdtPr>
                              <w:tag w:val="goog_rdk_582"/>
                            </w:sdtPr>
                            <w:sdtContent>
                              <w:del w:author="Andrea BOMBARDA" w:id="172" w:date="2023-01-20T10:54:23Z">
                                <w:r w:rsidDel="00000000" w:rsidR="00000000" w:rsidRPr="00000000">
                                  <w:rPr>
                                    <w:rtl w:val="0"/>
                                  </w:rPr>
                                  <w:delText xml:space="preserve">the</w:delText>
                                </w:r>
                              </w:del>
                            </w:sdtContent>
                          </w:sdt>
                        </w:ins>
                      </w:sdtContent>
                    </w:sdt>
                    <w:sdt>
                      <w:sdtPr>
                        <w:tag w:val="goog_rdk_583"/>
                      </w:sdtPr>
                      <w:sdtContent>
                        <w:del w:author="Andrea BOMBARDA" w:id="172" w:date="2023-01-20T10:54:23Z">
                          <w:r w:rsidDel="00000000" w:rsidR="00000000" w:rsidRPr="00000000">
                            <w:rPr>
                              <w:rtl w:val="0"/>
                            </w:rPr>
                            <w:delText xml:space="preserve">a</w:delText>
                          </w:r>
                          <w:r w:rsidDel="00000000" w:rsidR="00000000" w:rsidRPr="00000000">
                            <w:rPr>
                              <w:rtl w:val="0"/>
                            </w:rPr>
                            <w:delText xml:space="preserve"> </w:delText>
                          </w:r>
                        </w:del>
                      </w:sdtContent>
                    </w:sdt>
                    <w:sdt>
                      <w:sdtPr>
                        <w:tag w:val="goog_rdk_584"/>
                      </w:sdtPr>
                      <w:sdtContent>
                        <w:ins w:author="Angelo Michele GARGANTINI" w:id="185" w:date="2022-12-15T10:58:12Z">
                          <w:sdt>
                            <w:sdtPr>
                              <w:tag w:val="goog_rdk_585"/>
                            </w:sdtPr>
                            <w:sdtContent>
                              <w:del w:author="Andrea BOMBARDA" w:id="172" w:date="2023-01-20T10:54:23Z">
                                <w:r w:rsidDel="00000000" w:rsidR="00000000" w:rsidRPr="00000000">
                                  <w:rPr>
                                    <w:rtl w:val="0"/>
                                  </w:rPr>
                                  <w:delText xml:space="preserve">physical </w:delText>
                                </w:r>
                              </w:del>
                            </w:sdtContent>
                          </w:sdt>
                        </w:ins>
                      </w:sdtContent>
                    </w:sdt>
                    <w:sdt>
                      <w:sdtPr>
                        <w:tag w:val="goog_rdk_586"/>
                      </w:sdtPr>
                      <w:sdtContent>
                        <w:del w:author="Andrea BOMBARDA" w:id="172" w:date="2023-01-20T10:54:23Z">
                          <w:r w:rsidDel="00000000" w:rsidR="00000000" w:rsidRPr="00000000">
                            <w:rPr>
                              <w:rtl w:val="0"/>
                            </w:rPr>
                            <w:delText xml:space="preserve">static </w:delText>
                          </w:r>
                          <w:r w:rsidDel="00000000" w:rsidR="00000000" w:rsidRPr="00000000">
                            <w:rPr>
                              <w:rtl w:val="0"/>
                            </w:rPr>
                            <w:delText xml:space="preserve">environment.</w:delText>
                          </w:r>
                        </w:del>
                      </w:sdtContent>
                    </w:sdt>
                  </w:p>
                </w:sdtContent>
              </w:sdt>
            </w:tc>
          </w:tr>
        </w:sdtContent>
      </w:sdt>
    </w:tbl>
    <w:p w:rsidR="00000000" w:rsidDel="00000000" w:rsidP="00000000" w:rsidRDefault="00000000" w:rsidRPr="00000000" w14:paraId="000001E2">
      <w:pPr>
        <w:ind w:left="720" w:right="7" w:firstLine="0"/>
        <w:rPr>
          <w:shd w:fill="f4cccc" w:val="clear"/>
        </w:rPr>
      </w:pPr>
      <w:r w:rsidDel="00000000" w:rsidR="00000000" w:rsidRPr="00000000">
        <w:rPr>
          <w:rtl w:val="0"/>
        </w:rPr>
      </w:r>
    </w:p>
    <w:p w:rsidR="00000000" w:rsidDel="00000000" w:rsidP="00000000" w:rsidRDefault="00000000" w:rsidRPr="00000000" w14:paraId="000001E3">
      <w:pPr>
        <w:numPr>
          <w:ilvl w:val="0"/>
          <w:numId w:val="4"/>
        </w:numPr>
        <w:ind w:left="720" w:right="7" w:hanging="360"/>
        <w:rPr>
          <w:shd w:fill="f4cccc" w:val="clear"/>
        </w:rPr>
      </w:pPr>
      <w:r w:rsidDel="00000000" w:rsidR="00000000" w:rsidRPr="00000000">
        <w:rPr>
          <w:shd w:fill="fce5cd" w:val="clear"/>
          <w:rtl w:val="0"/>
        </w:rPr>
        <w:t xml:space="preserve">Author: GSSI</w:t>
      </w:r>
    </w:p>
    <w:p w:rsidR="00000000" w:rsidDel="00000000" w:rsidP="00000000" w:rsidRDefault="00000000" w:rsidRPr="00000000" w14:paraId="000001E4">
      <w:pPr>
        <w:spacing w:after="308" w:line="259" w:lineRule="auto"/>
        <w:ind w:left="566.9291338582675" w:firstLine="0"/>
        <w:rPr/>
      </w:pPr>
      <w:r w:rsidDel="00000000" w:rsidR="00000000" w:rsidRPr="00000000">
        <w:rPr>
          <w:b w:val="1"/>
          <w:rtl w:val="0"/>
        </w:rPr>
        <w:t xml:space="preserve">PEMS</w:t>
      </w:r>
      <w:r w:rsidDel="00000000" w:rsidR="00000000" w:rsidRPr="00000000">
        <w:rPr>
          <w:rtl w:val="0"/>
        </w:rPr>
        <w:t xml:space="preserve">: Smart ECG, Hemodialysis, general</w:t>
      </w:r>
      <w:r w:rsidDel="00000000" w:rsidR="00000000" w:rsidRPr="00000000">
        <w:rPr>
          <w:rtl w:val="0"/>
        </w:rPr>
        <w:tab/>
      </w:r>
    </w:p>
    <w:p w:rsidR="00000000" w:rsidDel="00000000" w:rsidP="00000000" w:rsidRDefault="00000000" w:rsidRPr="00000000" w14:paraId="000001E5">
      <w:pPr>
        <w:spacing w:after="308" w:line="259" w:lineRule="auto"/>
        <w:ind w:left="566.9291338582675" w:firstLine="0"/>
        <w:rPr/>
      </w:pPr>
      <w:r w:rsidDel="00000000" w:rsidR="00000000" w:rsidRPr="00000000">
        <w:rPr>
          <w:b w:val="1"/>
          <w:rtl w:val="0"/>
        </w:rPr>
        <w:t xml:space="preserve">Motivation</w:t>
      </w:r>
      <w:r w:rsidDel="00000000" w:rsidR="00000000" w:rsidRPr="00000000">
        <w:rPr>
          <w:rtl w:val="0"/>
        </w:rPr>
        <w:t xml:space="preserve">: </w:t>
      </w:r>
      <w:r w:rsidDel="00000000" w:rsidR="00000000" w:rsidRPr="00000000">
        <w:rPr>
          <w:rtl w:val="0"/>
        </w:rPr>
        <w:t xml:space="preserve">Overall perception focuses much on sensing of the environment. Scene perception does not seem to fit for PEMS.</w:t>
      </w:r>
    </w:p>
    <w:p w:rsidR="00000000" w:rsidDel="00000000" w:rsidP="00000000" w:rsidRDefault="00000000" w:rsidRPr="00000000" w14:paraId="000001E6">
      <w:pPr>
        <w:spacing w:after="308" w:line="259" w:lineRule="auto"/>
        <w:ind w:left="566.9291338582675" w:firstLine="0"/>
        <w:rPr/>
      </w:pPr>
      <w:r w:rsidDel="00000000" w:rsidR="00000000" w:rsidRPr="00000000">
        <w:rPr>
          <w:b w:val="1"/>
          <w:rtl w:val="0"/>
        </w:rPr>
        <w:t xml:space="preserve">Proposal</w:t>
      </w:r>
      <w:r w:rsidDel="00000000" w:rsidR="00000000" w:rsidRPr="00000000">
        <w:rPr>
          <w:rtl w:val="0"/>
        </w:rPr>
        <w:t xml:space="preserve">: Does it make sense to distinguish sensing of the environment from sensing of humans, for instance to grapes emotions, stress, or for identifying the correct user? Remove Scene perception.</w:t>
      </w:r>
    </w:p>
    <w:p w:rsidR="00000000" w:rsidDel="00000000" w:rsidP="00000000" w:rsidRDefault="00000000" w:rsidRPr="00000000" w14:paraId="000001E7">
      <w:pPr>
        <w:spacing w:after="308" w:line="259" w:lineRule="auto"/>
        <w:ind w:left="566.9291338582675" w:firstLine="0"/>
        <w:rPr/>
      </w:pPr>
      <w:r w:rsidDel="00000000" w:rsidR="00000000" w:rsidRPr="00000000">
        <w:rPr>
          <w:b w:val="1"/>
          <w:rtl w:val="0"/>
        </w:rPr>
        <w:t xml:space="preserve">Status: </w:t>
      </w: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1E8">
      <w:pPr>
        <w:spacing w:after="308" w:line="259" w:lineRule="auto"/>
        <w:ind w:left="0" w:firstLine="0"/>
        <w:rPr/>
      </w:pPr>
      <w:r w:rsidDel="00000000" w:rsidR="00000000" w:rsidRPr="00000000">
        <w:rPr>
          <w:rtl w:val="0"/>
        </w:rPr>
        <w:tab/>
      </w:r>
    </w:p>
    <w:p w:rsidR="00000000" w:rsidDel="00000000" w:rsidP="00000000" w:rsidRDefault="00000000" w:rsidRPr="00000000" w14:paraId="000001E9">
      <w:pPr>
        <w:pStyle w:val="Heading1"/>
        <w:ind w:left="-5" w:firstLine="0"/>
        <w:rPr/>
      </w:pPr>
      <w:r w:rsidDel="00000000" w:rsidR="00000000" w:rsidRPr="00000000">
        <w:rPr>
          <w:rtl w:val="0"/>
        </w:rPr>
        <w:t xml:space="preserve">Cognitive</w:t>
      </w:r>
    </w:p>
    <w:p w:rsidR="00000000" w:rsidDel="00000000" w:rsidP="00000000" w:rsidRDefault="00000000" w:rsidRPr="00000000" w14:paraId="000001EA">
      <w:pPr>
        <w:rPr/>
      </w:pPr>
      <w:r w:rsidDel="00000000" w:rsidR="00000000" w:rsidRPr="00000000">
        <w:rPr>
          <w:rtl w:val="0"/>
        </w:rPr>
        <w:t xml:space="preserve">The ability to interpret the task and environment such that tasks can be effectively and efficiently executed even where there exists environmental and/or task uncertainty. The ability to interpret human commands delivered in natural language or gestures. The ability to interpret the function and interrelationships between different </w:t>
      </w:r>
      <w:sdt>
        <w:sdtPr>
          <w:tag w:val="goog_rdk_588"/>
        </w:sdtPr>
        <w:sdtContent>
          <w:ins w:author="Angelo Michele GARGANTINI" w:id="186" w:date="2022-12-15T10:42:16Z">
            <w:r w:rsidDel="00000000" w:rsidR="00000000" w:rsidRPr="00000000">
              <w:rPr>
                <w:rtl w:val="0"/>
              </w:rPr>
              <w:t xml:space="preserve">element</w:t>
            </w:r>
          </w:ins>
        </w:sdtContent>
      </w:sdt>
      <w:sdt>
        <w:sdtPr>
          <w:tag w:val="goog_rdk_589"/>
        </w:sdtPr>
        <w:sdtContent>
          <w:del w:author="Angelo Michele GARGANTINI" w:id="186" w:date="2022-12-15T10:42:16Z">
            <w:r w:rsidDel="00000000" w:rsidR="00000000" w:rsidRPr="00000000">
              <w:rPr>
                <w:rtl w:val="0"/>
              </w:rPr>
              <w:delText xml:space="preserve">object</w:delText>
            </w:r>
          </w:del>
        </w:sdtContent>
      </w:sdt>
      <w:r w:rsidDel="00000000" w:rsidR="00000000" w:rsidRPr="00000000">
        <w:rPr>
          <w:rtl w:val="0"/>
        </w:rPr>
        <w:t xml:space="preserve">s in the environment and understand how to use or manipulate them. The ability to plan and execute tasks in response to high-level commands. The ability to work interactively with people as if like a person. Currently, different aspects and faculties of the Cognitive Ability as a whole have different degrees of maturity and pose different challenges. Attempting to combine these differences into a single rating or overarching target is likely to lead to invalid or misleading conclusions. The assessment of cognitive ability is therefore divided into several components or faculties. The assumption is that the cognitive ability of a system can be assembled and described more accurately by referring to a mixture of component abilities.</w:t>
      </w:r>
    </w:p>
    <w:p w:rsidR="00000000" w:rsidDel="00000000" w:rsidP="00000000" w:rsidRDefault="00000000" w:rsidRPr="00000000" w14:paraId="000001EB">
      <w:pPr>
        <w:pStyle w:val="Heading2"/>
        <w:ind w:left="-5" w:firstLine="0"/>
        <w:rPr/>
      </w:pPr>
      <w:r w:rsidDel="00000000" w:rsidR="00000000" w:rsidRPr="00000000">
        <w:rPr>
          <w:rtl w:val="0"/>
        </w:rPr>
        <w:t xml:space="preserve">Action</w:t>
      </w:r>
    </w:p>
    <w:p w:rsidR="00000000" w:rsidDel="00000000" w:rsidP="00000000" w:rsidRDefault="00000000" w:rsidRPr="00000000" w14:paraId="000001EC">
      <w:pPr>
        <w:spacing w:after="9" w:lineRule="auto"/>
        <w:ind w:left="-5" w:right="7" w:firstLine="0"/>
        <w:rPr/>
      </w:pPr>
      <w:r w:rsidDel="00000000" w:rsidR="00000000" w:rsidRPr="00000000">
        <w:rPr>
          <w:rtl w:val="0"/>
        </w:rPr>
        <w:t xml:space="preserve">It concerns the ability of the system to act purposefully within its environment and the degree to which it is able to carry out actions and plan those actions.</w:t>
      </w:r>
    </w:p>
    <w:p w:rsidR="00000000" w:rsidDel="00000000" w:rsidP="00000000" w:rsidRDefault="00000000" w:rsidRPr="00000000" w14:paraId="000001ED">
      <w:pPr>
        <w:ind w:left="-5" w:right="7" w:firstLine="0"/>
        <w:rPr/>
      </w:pPr>
      <w:r w:rsidDel="00000000" w:rsidR="00000000" w:rsidRPr="00000000">
        <w:rPr>
          <w:rtl w:val="0"/>
        </w:rPr>
        <w:t xml:space="preserve">These abilities build on perception and decisional autonomy abilities. Action ability also co-depends on other cognitive abilities.</w:t>
      </w:r>
    </w:p>
    <w:tbl>
      <w:tblPr>
        <w:tblStyle w:val="Table14"/>
        <w:tblW w:w="15150.0" w:type="dxa"/>
        <w:jc w:val="left"/>
        <w:tblInd w:w="5.0" w:type="dxa"/>
        <w:tblLayout w:type="fixed"/>
        <w:tblLook w:val="0400"/>
      </w:tblPr>
      <w:tblGrid>
        <w:gridCol w:w="600"/>
        <w:gridCol w:w="1647"/>
        <w:gridCol w:w="12903"/>
        <w:tblGridChange w:id="0">
          <w:tblGrid>
            <w:gridCol w:w="600"/>
            <w:gridCol w:w="1647"/>
            <w:gridCol w:w="12903"/>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59" w:lineRule="auto"/>
              <w:ind w:left="214"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259" w:lineRule="auto"/>
              <w:ind w:left="0" w:right="1"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spacing w:after="0" w:line="259" w:lineRule="auto"/>
              <w:ind w:left="0" w:firstLine="0"/>
              <w:rPr/>
            </w:pPr>
            <w:sdt>
              <w:sdtPr>
                <w:tag w:val="goog_rdk_591"/>
              </w:sdtPr>
              <w:sdtContent>
                <w:del w:author="Patrizio Pelliccione" w:id="187" w:date="2022-12-23T10:55:03Z">
                  <w:r w:rsidDel="00000000" w:rsidR="00000000" w:rsidRPr="00000000">
                    <w:rPr>
                      <w:rtl w:val="0"/>
                    </w:rPr>
                    <w:delText xml:space="preserve">0</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59" w:lineRule="auto"/>
              <w:ind w:left="0" w:firstLine="0"/>
              <w:rPr/>
            </w:pPr>
            <w:sdt>
              <w:sdtPr>
                <w:tag w:val="goog_rdk_593"/>
              </w:sdtPr>
              <w:sdtContent>
                <w:del w:author="Patrizio Pelliccione" w:id="187" w:date="2022-12-23T10:55:03Z">
                  <w:r w:rsidDel="00000000" w:rsidR="00000000" w:rsidRPr="00000000">
                    <w:rPr>
                      <w:rtl w:val="0"/>
                    </w:rPr>
                    <w:delText xml:space="preserve">No Action Ability</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spacing w:after="0" w:line="259" w:lineRule="auto"/>
              <w:ind w:left="0" w:firstLine="0"/>
              <w:rPr/>
            </w:pPr>
            <w:sdt>
              <w:sdtPr>
                <w:tag w:val="goog_rdk_595"/>
              </w:sdtPr>
              <w:sdtContent>
                <w:del w:author="Patrizio Pelliccione" w:id="187" w:date="2022-12-23T10:55:03Z">
                  <w:r w:rsidDel="00000000" w:rsidR="00000000" w:rsidRPr="00000000">
                    <w:rPr>
                      <w:rtl w:val="0"/>
                    </w:rPr>
                    <w:delText xml:space="preserve">Systems are defined by having some level of action on the environment. This level remains for compatibility.</w:delText>
                  </w:r>
                </w:del>
              </w:sdtContent>
            </w:sdt>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after="0" w:line="259" w:lineRule="auto"/>
              <w:ind w:left="0" w:firstLine="0"/>
              <w:rPr/>
            </w:pPr>
            <w:sdt>
              <w:sdtPr>
                <w:tag w:val="goog_rdk_597"/>
              </w:sdtPr>
              <w:sdtContent>
                <w:ins w:author="Patrizio Pelliccione" w:id="188" w:date="2022-12-23T10:55:31Z">
                  <w:r w:rsidDel="00000000" w:rsidR="00000000" w:rsidRPr="00000000">
                    <w:rPr>
                      <w:rtl w:val="0"/>
                    </w:rPr>
                    <w:t xml:space="preserve">0</w:t>
                  </w:r>
                </w:ins>
              </w:sdtContent>
            </w:sdt>
            <w:sdt>
              <w:sdtPr>
                <w:tag w:val="goog_rdk_598"/>
              </w:sdtPr>
              <w:sdtContent>
                <w:del w:author="Patrizio Pelliccione" w:id="188" w:date="2022-12-23T10:55:31Z">
                  <w:r w:rsidDel="00000000" w:rsidR="00000000" w:rsidRPr="00000000">
                    <w:rPr>
                      <w:rtl w:val="0"/>
                    </w:rPr>
                    <w:delText xml:space="preserve">1</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spacing w:after="0" w:line="259" w:lineRule="auto"/>
              <w:ind w:left="0" w:firstLine="0"/>
              <w:rPr/>
            </w:pPr>
            <w:r w:rsidDel="00000000" w:rsidR="00000000" w:rsidRPr="00000000">
              <w:rPr>
                <w:rtl w:val="0"/>
              </w:rPr>
              <w:t xml:space="preserve">Defined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59" w:lineRule="auto"/>
              <w:ind w:left="0" w:firstLine="0"/>
              <w:rPr/>
            </w:pPr>
            <w:r w:rsidDel="00000000" w:rsidR="00000000" w:rsidRPr="00000000">
              <w:rPr>
                <w:rtl w:val="0"/>
              </w:rPr>
              <w:t xml:space="preserve">The system executes fully pre-defined actions as a sequence of sub-actions. This sequence can repeat until stopped by an operator or other system event.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spacing w:after="0" w:line="259" w:lineRule="auto"/>
              <w:ind w:left="0" w:firstLine="0"/>
              <w:rPr/>
            </w:pPr>
            <w:sdt>
              <w:sdtPr>
                <w:tag w:val="goog_rdk_600"/>
              </w:sdtPr>
              <w:sdtContent>
                <w:ins w:author="Patrizio Pelliccione" w:id="189" w:date="2022-12-23T10:55:35Z">
                  <w:r w:rsidDel="00000000" w:rsidR="00000000" w:rsidRPr="00000000">
                    <w:rPr>
                      <w:rtl w:val="0"/>
                    </w:rPr>
                    <w:t xml:space="preserve">1</w:t>
                  </w:r>
                </w:ins>
              </w:sdtContent>
            </w:sdt>
            <w:sdt>
              <w:sdtPr>
                <w:tag w:val="goog_rdk_601"/>
              </w:sdtPr>
              <w:sdtContent>
                <w:del w:author="Patrizio Pelliccione" w:id="189" w:date="2022-12-23T10:55:35Z">
                  <w:r w:rsidDel="00000000" w:rsidR="00000000" w:rsidRPr="00000000">
                    <w:rPr>
                      <w:rtl w:val="0"/>
                    </w:rPr>
                    <w:delText xml:space="preserve">2</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59" w:lineRule="auto"/>
              <w:ind w:left="0" w:firstLine="0"/>
              <w:rPr/>
            </w:pPr>
            <w:r w:rsidDel="00000000" w:rsidR="00000000" w:rsidRPr="00000000">
              <w:rPr>
                <w:rtl w:val="0"/>
              </w:rPr>
              <w:t xml:space="preserve">Decision based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59" w:lineRule="auto"/>
              <w:ind w:left="0" w:firstLine="0"/>
              <w:rPr/>
            </w:pPr>
            <w:r w:rsidDel="00000000" w:rsidR="00000000" w:rsidRPr="00000000">
              <w:rPr>
                <w:rtl w:val="0"/>
              </w:rPr>
              <w:t xml:space="preserve">The system is able to alter its course of action based on perceptions or system events. It is able to select between a set of pre-defined actions based on its decisional autonomy ability.</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spacing w:after="0" w:line="259" w:lineRule="auto"/>
              <w:ind w:left="0" w:firstLine="0"/>
              <w:rPr/>
            </w:pPr>
            <w:sdt>
              <w:sdtPr>
                <w:tag w:val="goog_rdk_603"/>
              </w:sdtPr>
              <w:sdtContent>
                <w:ins w:author="Patrizio Pelliccione" w:id="190" w:date="2022-12-23T10:55:36Z">
                  <w:r w:rsidDel="00000000" w:rsidR="00000000" w:rsidRPr="00000000">
                    <w:rPr>
                      <w:rtl w:val="0"/>
                    </w:rPr>
                    <w:t xml:space="preserve">2</w:t>
                  </w:r>
                </w:ins>
              </w:sdtContent>
            </w:sdt>
            <w:sdt>
              <w:sdtPr>
                <w:tag w:val="goog_rdk_604"/>
              </w:sdtPr>
              <w:sdtContent>
                <w:del w:author="Patrizio Pelliccione" w:id="190" w:date="2022-12-23T10:55:36Z">
                  <w:r w:rsidDel="00000000" w:rsidR="00000000" w:rsidRPr="00000000">
                    <w:rPr>
                      <w:rtl w:val="0"/>
                    </w:rPr>
                    <w:delText xml:space="preserve">3</w:delText>
                  </w:r>
                </w:del>
              </w:sdtContent>
            </w:sdt>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59" w:lineRule="auto"/>
              <w:ind w:left="0" w:firstLine="0"/>
              <w:rPr/>
            </w:pPr>
            <w:r w:rsidDel="00000000" w:rsidR="00000000" w:rsidRPr="00000000">
              <w:rPr>
                <w:rtl w:val="0"/>
              </w:rPr>
              <w:t xml:space="preserve">Sense driven action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59" w:lineRule="auto"/>
              <w:ind w:left="0" w:firstLine="0"/>
              <w:rPr/>
            </w:pPr>
            <w:r w:rsidDel="00000000" w:rsidR="00000000" w:rsidRPr="00000000">
              <w:rPr>
                <w:rtl w:val="0"/>
              </w:rPr>
              <w:t xml:space="preserve">The system is able to modulate its action in proportion to parameters derived from its perceptions. The perceptions are used to drive the selection of pre-defined actions or the parameters of pre-defined actions.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after="0" w:line="259" w:lineRule="auto"/>
              <w:ind w:left="0" w:firstLine="0"/>
              <w:rPr/>
            </w:pPr>
            <w:sdt>
              <w:sdtPr>
                <w:tag w:val="goog_rdk_606"/>
              </w:sdtPr>
              <w:sdtContent>
                <w:ins w:author="Patrizio Pelliccione" w:id="191" w:date="2022-12-23T10:55:38Z">
                  <w:r w:rsidDel="00000000" w:rsidR="00000000" w:rsidRPr="00000000">
                    <w:rPr>
                      <w:rtl w:val="0"/>
                    </w:rPr>
                    <w:t xml:space="preserve">3</w:t>
                  </w:r>
                </w:ins>
              </w:sdtContent>
            </w:sdt>
            <w:sdt>
              <w:sdtPr>
                <w:tag w:val="goog_rdk_607"/>
              </w:sdtPr>
              <w:sdtContent>
                <w:del w:author="Patrizio Pelliccione" w:id="191" w:date="2022-12-23T10:55:38Z">
                  <w:r w:rsidDel="00000000" w:rsidR="00000000" w:rsidRPr="00000000">
                    <w:rPr>
                      <w:rtl w:val="0"/>
                    </w:rPr>
                    <w:delText xml:space="preserve">4</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59" w:lineRule="auto"/>
              <w:ind w:left="0" w:firstLine="0"/>
              <w:rPr/>
            </w:pPr>
            <w:r w:rsidDel="00000000" w:rsidR="00000000" w:rsidRPr="00000000">
              <w:rPr>
                <w:rtl w:val="0"/>
              </w:rPr>
              <w:t xml:space="preserve">Optimized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59" w:lineRule="auto"/>
              <w:ind w:left="0" w:firstLine="0"/>
              <w:rPr/>
            </w:pPr>
            <w:r w:rsidDel="00000000" w:rsidR="00000000" w:rsidRPr="00000000">
              <w:rPr>
                <w:rtl w:val="0"/>
              </w:rPr>
              <w:t xml:space="preserve">The system is able to alter the sub-task sequence it applies to the execution of a task in response to perceptions or a need to optimize a defined task parameter.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spacing w:after="0" w:line="259" w:lineRule="auto"/>
              <w:ind w:left="0" w:firstLine="0"/>
              <w:rPr/>
            </w:pPr>
            <w:sdt>
              <w:sdtPr>
                <w:tag w:val="goog_rdk_609"/>
              </w:sdtPr>
              <w:sdtContent>
                <w:ins w:author="Patrizio Pelliccione" w:id="192" w:date="2022-12-23T10:55:42Z">
                  <w:r w:rsidDel="00000000" w:rsidR="00000000" w:rsidRPr="00000000">
                    <w:rPr>
                      <w:rtl w:val="0"/>
                    </w:rPr>
                    <w:t xml:space="preserve">4</w:t>
                  </w:r>
                </w:ins>
              </w:sdtContent>
            </w:sdt>
            <w:sdt>
              <w:sdtPr>
                <w:tag w:val="goog_rdk_610"/>
              </w:sdtPr>
              <w:sdtContent>
                <w:del w:author="Patrizio Pelliccione" w:id="192" w:date="2022-12-23T10:55:42Z">
                  <w:r w:rsidDel="00000000" w:rsidR="00000000" w:rsidRPr="00000000">
                    <w:rPr>
                      <w:rtl w:val="0"/>
                    </w:rPr>
                    <w:delText xml:space="preserve">5</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spacing w:after="0" w:line="259" w:lineRule="auto"/>
              <w:ind w:left="0" w:firstLine="0"/>
              <w:rPr/>
            </w:pPr>
            <w:r w:rsidDel="00000000" w:rsidR="00000000" w:rsidRPr="00000000">
              <w:rPr>
                <w:rtl w:val="0"/>
              </w:rPr>
              <w:t xml:space="preserve">Knowledge</w:t>
            </w:r>
          </w:p>
          <w:p w:rsidR="00000000" w:rsidDel="00000000" w:rsidP="00000000" w:rsidRDefault="00000000" w:rsidRPr="00000000" w14:paraId="00000202">
            <w:pPr>
              <w:spacing w:after="0" w:line="259" w:lineRule="auto"/>
              <w:ind w:left="0" w:firstLine="0"/>
              <w:rPr/>
            </w:pPr>
            <w:r w:rsidDel="00000000" w:rsidR="00000000" w:rsidRPr="00000000">
              <w:rPr>
                <w:rtl w:val="0"/>
              </w:rPr>
              <w:t xml:space="preserve">driven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59" w:lineRule="auto"/>
              <w:ind w:left="0" w:firstLine="0"/>
              <w:rPr/>
            </w:pPr>
            <w:r w:rsidDel="00000000" w:rsidR="00000000" w:rsidRPr="00000000">
              <w:rPr>
                <w:rtl w:val="0"/>
              </w:rPr>
              <w:t xml:space="preserve">The system is able to utilize knowledge gained from perceptions of the environment including </w:t>
            </w:r>
            <w:sdt>
              <w:sdtPr>
                <w:tag w:val="goog_rdk_611"/>
              </w:sdtPr>
              <w:sdtContent>
                <w:ins w:author="Angelo Michele GARGANTINI" w:id="193" w:date="2022-12-15T10:42:19Z">
                  <w:r w:rsidDel="00000000" w:rsidR="00000000" w:rsidRPr="00000000">
                    <w:rPr>
                      <w:rtl w:val="0"/>
                    </w:rPr>
                    <w:t xml:space="preserve">element</w:t>
                  </w:r>
                </w:ins>
              </w:sdtContent>
            </w:sdt>
            <w:sdt>
              <w:sdtPr>
                <w:tag w:val="goog_rdk_612"/>
              </w:sdtPr>
              <w:sdtContent>
                <w:del w:author="Angelo Michele GARGANTINI" w:id="193" w:date="2022-12-15T10:42:19Z">
                  <w:r w:rsidDel="00000000" w:rsidR="00000000" w:rsidRPr="00000000">
                    <w:rPr>
                      <w:rtl w:val="0"/>
                    </w:rPr>
                    <w:delText xml:space="preserve">object</w:delText>
                  </w:r>
                </w:del>
              </w:sdtContent>
            </w:sdt>
            <w:r w:rsidDel="00000000" w:rsidR="00000000" w:rsidRPr="00000000">
              <w:rPr>
                <w:rtl w:val="0"/>
              </w:rPr>
              <w:t xml:space="preserve">s within it, to inform actions or sequences of action. Knowledge is gained either by accumulation over time or </w:t>
            </w:r>
            <w:sdt>
              <w:sdtPr>
                <w:tag w:val="goog_rdk_613"/>
              </w:sdtPr>
              <w:sdtContent>
                <w:ins w:author="Silvia BONFANTI" w:id="194" w:date="2022-12-15T06:20:55Z">
                  <w:r w:rsidDel="00000000" w:rsidR="00000000" w:rsidRPr="00000000">
                    <w:rPr>
                      <w:rtl w:val="0"/>
                    </w:rPr>
                    <w:t xml:space="preserve">by embedding</w:t>
                  </w:r>
                </w:ins>
              </w:sdtContent>
            </w:sdt>
            <w:sdt>
              <w:sdtPr>
                <w:tag w:val="goog_rdk_614"/>
              </w:sdtPr>
              <w:sdtContent>
                <w:del w:author="Silvia BONFANTI" w:id="194" w:date="2022-12-15T06:20:55Z">
                  <w:r w:rsidDel="00000000" w:rsidR="00000000" w:rsidRPr="00000000">
                    <w:rPr>
                      <w:rtl w:val="0"/>
                    </w:rPr>
                    <w:delText xml:space="preserve">through the embedding of</w:delText>
                  </w:r>
                </w:del>
              </w:sdtContent>
            </w:sdt>
            <w:r w:rsidDel="00000000" w:rsidR="00000000" w:rsidRPr="00000000">
              <w:rPr>
                <w:rtl w:val="0"/>
              </w:rPr>
              <w:t xml:space="preserve"> knowledge from external sources, including user inputs that associate properties with perceptions.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spacing w:after="0" w:line="259" w:lineRule="auto"/>
              <w:ind w:left="0" w:firstLine="0"/>
              <w:rPr/>
            </w:pPr>
            <w:sdt>
              <w:sdtPr>
                <w:tag w:val="goog_rdk_616"/>
              </w:sdtPr>
              <w:sdtContent>
                <w:ins w:author="Patrizio Pelliccione" w:id="195" w:date="2022-12-23T10:55:44Z">
                  <w:r w:rsidDel="00000000" w:rsidR="00000000" w:rsidRPr="00000000">
                    <w:rPr>
                      <w:rtl w:val="0"/>
                    </w:rPr>
                    <w:t xml:space="preserve">5</w:t>
                  </w:r>
                </w:ins>
              </w:sdtContent>
            </w:sdt>
            <w:sdt>
              <w:sdtPr>
                <w:tag w:val="goog_rdk_617"/>
              </w:sdtPr>
              <w:sdtContent>
                <w:del w:author="Patrizio Pelliccione" w:id="195" w:date="2022-12-23T10:55:44Z">
                  <w:r w:rsidDel="00000000" w:rsidR="00000000" w:rsidRPr="00000000">
                    <w:rPr>
                      <w:rtl w:val="0"/>
                    </w:rPr>
                    <w:delText xml:space="preserve">6</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59" w:lineRule="auto"/>
              <w:ind w:left="0" w:firstLine="0"/>
              <w:rPr/>
            </w:pPr>
            <w:r w:rsidDel="00000000" w:rsidR="00000000" w:rsidRPr="00000000">
              <w:rPr>
                <w:rtl w:val="0"/>
              </w:rPr>
              <w:t xml:space="preserve">Plan-driven action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spacing w:after="0" w:line="259" w:lineRule="auto"/>
              <w:ind w:left="0" w:firstLine="0"/>
              <w:rPr/>
            </w:pPr>
            <w:r w:rsidDel="00000000" w:rsidR="00000000" w:rsidRPr="00000000">
              <w:rPr>
                <w:rtl w:val="0"/>
              </w:rPr>
              <w:t xml:space="preserve">The system is able to use accumulated information about tasks to inform its plans for action.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spacing w:after="0" w:line="259" w:lineRule="auto"/>
              <w:ind w:left="0" w:firstLine="0"/>
              <w:rPr/>
            </w:pPr>
            <w:sdt>
              <w:sdtPr>
                <w:tag w:val="goog_rdk_619"/>
              </w:sdtPr>
              <w:sdtContent>
                <w:ins w:author="Patrizio Pelliccione" w:id="196" w:date="2022-12-23T10:55:46Z">
                  <w:r w:rsidDel="00000000" w:rsidR="00000000" w:rsidRPr="00000000">
                    <w:rPr>
                      <w:rtl w:val="0"/>
                    </w:rPr>
                    <w:t xml:space="preserve">6</w:t>
                  </w:r>
                </w:ins>
              </w:sdtContent>
            </w:sdt>
            <w:sdt>
              <w:sdtPr>
                <w:tag w:val="goog_rdk_620"/>
              </w:sdtPr>
              <w:sdtContent>
                <w:del w:author="Patrizio Pelliccione" w:id="196" w:date="2022-12-23T10:55:46Z">
                  <w:r w:rsidDel="00000000" w:rsidR="00000000" w:rsidRPr="00000000">
                    <w:rPr>
                      <w:rtl w:val="0"/>
                    </w:rPr>
                    <w:delText xml:space="preserve">7</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59" w:lineRule="auto"/>
              <w:ind w:left="0" w:firstLine="0"/>
              <w:rPr/>
            </w:pPr>
            <w:r w:rsidDel="00000000" w:rsidR="00000000" w:rsidRPr="00000000">
              <w:rPr>
                <w:rtl w:val="0"/>
              </w:rPr>
              <w:t xml:space="preserve">Dynamic planning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spacing w:after="0" w:line="259" w:lineRule="auto"/>
              <w:ind w:left="0" w:firstLine="0"/>
              <w:rPr/>
            </w:pPr>
            <w:r w:rsidDel="00000000" w:rsidR="00000000" w:rsidRPr="00000000">
              <w:rPr>
                <w:rtl w:val="0"/>
              </w:rPr>
              <w:t xml:space="preserve">The system is able to monitor its actions and alter its plans in response to its assessment of success.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after="0" w:line="259" w:lineRule="auto"/>
              <w:ind w:left="0" w:firstLine="0"/>
              <w:rPr/>
            </w:pPr>
            <w:sdt>
              <w:sdtPr>
                <w:tag w:val="goog_rdk_622"/>
              </w:sdtPr>
              <w:sdtContent>
                <w:ins w:author="Patrizio Pelliccione" w:id="197" w:date="2022-12-23T10:55:47Z">
                  <w:r w:rsidDel="00000000" w:rsidR="00000000" w:rsidRPr="00000000">
                    <w:rPr>
                      <w:rtl w:val="0"/>
                    </w:rPr>
                    <w:t xml:space="preserve">7</w:t>
                  </w:r>
                </w:ins>
              </w:sdtContent>
            </w:sdt>
            <w:sdt>
              <w:sdtPr>
                <w:tag w:val="goog_rdk_623"/>
              </w:sdtPr>
              <w:sdtContent>
                <w:del w:author="Patrizio Pelliccione" w:id="197" w:date="2022-12-23T10:55:47Z">
                  <w:r w:rsidDel="00000000" w:rsidR="00000000" w:rsidRPr="00000000">
                    <w:rPr>
                      <w:rtl w:val="0"/>
                    </w:rPr>
                    <w:delText xml:space="preserve">8</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259" w:lineRule="auto"/>
              <w:ind w:left="0" w:firstLine="0"/>
              <w:rPr/>
            </w:pPr>
            <w:r w:rsidDel="00000000" w:rsidR="00000000" w:rsidRPr="00000000">
              <w:rPr>
                <w:rtl w:val="0"/>
              </w:rPr>
              <w:t xml:space="preserve">Task action suggestions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spacing w:after="0" w:line="259" w:lineRule="auto"/>
              <w:ind w:left="0" w:firstLine="0"/>
              <w:rPr/>
            </w:pPr>
            <w:r w:rsidDel="00000000" w:rsidR="00000000" w:rsidRPr="00000000">
              <w:rPr>
                <w:rtl w:val="0"/>
              </w:rPr>
              <w:t xml:space="preserve">The system is able to suggest tasks that contribute to the goals of a specific 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0" w:line="259" w:lineRule="auto"/>
              <w:ind w:left="0" w:firstLine="0"/>
              <w:rPr/>
            </w:pPr>
            <w:sdt>
              <w:sdtPr>
                <w:tag w:val="goog_rdk_625"/>
              </w:sdtPr>
              <w:sdtContent>
                <w:ins w:author="Patrizio Pelliccione" w:id="198" w:date="2022-12-23T10:55:48Z">
                  <w:r w:rsidDel="00000000" w:rsidR="00000000" w:rsidRPr="00000000">
                    <w:rPr>
                      <w:rtl w:val="0"/>
                    </w:rPr>
                    <w:t xml:space="preserve">8</w:t>
                  </w:r>
                </w:ins>
              </w:sdtContent>
            </w:sdt>
            <w:sdt>
              <w:sdtPr>
                <w:tag w:val="goog_rdk_626"/>
              </w:sdtPr>
              <w:sdtContent>
                <w:del w:author="Patrizio Pelliccione" w:id="198" w:date="2022-12-23T10:55:48Z">
                  <w:r w:rsidDel="00000000" w:rsidR="00000000" w:rsidRPr="00000000">
                    <w:rPr>
                      <w:rtl w:val="0"/>
                    </w:rPr>
                    <w:delText xml:space="preserve">9</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259" w:lineRule="auto"/>
              <w:ind w:left="0" w:firstLine="0"/>
              <w:rPr/>
            </w:pPr>
            <w:r w:rsidDel="00000000" w:rsidR="00000000" w:rsidRPr="00000000">
              <w:rPr>
                <w:rtl w:val="0"/>
              </w:rPr>
              <w:t xml:space="preserve">Mission proposals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after="0" w:line="259" w:lineRule="auto"/>
              <w:ind w:left="0" w:firstLine="0"/>
              <w:rPr/>
            </w:pPr>
            <w:r w:rsidDel="00000000" w:rsidR="00000000" w:rsidRPr="00000000">
              <w:rPr>
                <w:rtl w:val="0"/>
              </w:rPr>
              <w:t xml:space="preserve">The system is able to propose missions that align with high-level objectives.</w:t>
            </w:r>
          </w:p>
        </w:tc>
      </w:tr>
    </w:tbl>
    <w:p w:rsidR="00000000" w:rsidDel="00000000" w:rsidP="00000000" w:rsidRDefault="00000000" w:rsidRPr="00000000" w14:paraId="00000210">
      <w:pPr>
        <w:ind w:left="-5" w:firstLine="0"/>
        <w:rPr/>
      </w:pPr>
      <w:r w:rsidDel="00000000" w:rsidR="00000000" w:rsidRPr="00000000">
        <w:rPr>
          <w:rtl w:val="0"/>
        </w:rPr>
      </w:r>
    </w:p>
    <w:p w:rsidR="00000000" w:rsidDel="00000000" w:rsidP="00000000" w:rsidRDefault="00000000" w:rsidRPr="00000000" w14:paraId="00000211">
      <w:pPr>
        <w:pStyle w:val="Heading2"/>
        <w:ind w:left="-5" w:firstLine="0"/>
        <w:rPr/>
      </w:pPr>
      <w:r w:rsidDel="00000000" w:rsidR="00000000" w:rsidRPr="00000000">
        <w:rPr>
          <w:rtl w:val="0"/>
        </w:rPr>
        <w:t xml:space="preserve">Interpretive</w:t>
      </w:r>
    </w:p>
    <w:p w:rsidR="00000000" w:rsidDel="00000000" w:rsidP="00000000" w:rsidRDefault="00000000" w:rsidRPr="00000000" w14:paraId="00000212">
      <w:pPr>
        <w:ind w:left="-5" w:right="7" w:firstLine="0"/>
        <w:rPr/>
      </w:pPr>
      <w:r w:rsidDel="00000000" w:rsidR="00000000" w:rsidRPr="00000000">
        <w:rPr>
          <w:rtl w:val="0"/>
        </w:rPr>
        <w:t xml:space="preserve">The interpretation of sense data is key to the ability to identify, recognise, classify and parameterize </w:t>
      </w:r>
      <w:sdt>
        <w:sdtPr>
          <w:tag w:val="goog_rdk_627"/>
        </w:sdtPr>
        <w:sdtContent>
          <w:ins w:author="Andrea BOMBARDA" w:id="199" w:date="2022-12-15T11:49:06Z">
            <w:r w:rsidDel="00000000" w:rsidR="00000000" w:rsidRPr="00000000">
              <w:rPr>
                <w:rtl w:val="0"/>
              </w:rPr>
              <w:t xml:space="preserve">elements</w:t>
            </w:r>
          </w:ins>
        </w:sdtContent>
      </w:sdt>
      <w:sdt>
        <w:sdtPr>
          <w:tag w:val="goog_rdk_628"/>
        </w:sdtPr>
        <w:sdtContent>
          <w:del w:author="Andrea BOMBARDA" w:id="199" w:date="2022-12-15T11:49:06Z">
            <w:r w:rsidDel="00000000" w:rsidR="00000000" w:rsidRPr="00000000">
              <w:rPr>
                <w:rtl w:val="0"/>
              </w:rPr>
              <w:delText xml:space="preserve">objects</w:delText>
            </w:r>
          </w:del>
        </w:sdtContent>
      </w:sdt>
      <w:r w:rsidDel="00000000" w:rsidR="00000000" w:rsidRPr="00000000">
        <w:rPr>
          <w:rtl w:val="0"/>
        </w:rPr>
        <w:t xml:space="preserve"> in the environment. It particularly refers to the ability to amalgamate multi-modal data into unified high-level </w:t>
      </w:r>
      <w:sdt>
        <w:sdtPr>
          <w:tag w:val="goog_rdk_629"/>
        </w:sdtPr>
        <w:sdtContent>
          <w:ins w:author="Andrea BOMBARDA" w:id="200" w:date="2022-12-15T11:49:12Z">
            <w:r w:rsidDel="00000000" w:rsidR="00000000" w:rsidRPr="00000000">
              <w:rPr>
                <w:rtl w:val="0"/>
              </w:rPr>
              <w:t xml:space="preserve">element</w:t>
            </w:r>
          </w:ins>
        </w:sdtContent>
      </w:sdt>
      <w:sdt>
        <w:sdtPr>
          <w:tag w:val="goog_rdk_630"/>
        </w:sdtPr>
        <w:sdtContent>
          <w:del w:author="Andrea BOMBARDA" w:id="200" w:date="2022-12-15T11:49:12Z">
            <w:r w:rsidDel="00000000" w:rsidR="00000000" w:rsidRPr="00000000">
              <w:rPr>
                <w:rtl w:val="0"/>
              </w:rPr>
              <w:delText xml:space="preserve">object</w:delText>
            </w:r>
          </w:del>
        </w:sdtContent>
      </w:sdt>
      <w:r w:rsidDel="00000000" w:rsidR="00000000" w:rsidRPr="00000000">
        <w:rPr>
          <w:rtl w:val="0"/>
        </w:rPr>
        <w:t xml:space="preserve"> descriptions that create knowledge for tasks to draw on. The ability to interpret also engages knowledge sources to build increasingly complex interpretations of the environment and human interaction, in particular building frameworks of relationships between the environment and </w:t>
      </w:r>
      <w:sdt>
        <w:sdtPr>
          <w:tag w:val="goog_rdk_631"/>
        </w:sdtPr>
        <w:sdtContent>
          <w:ins w:author="Andrea BOMBARDA" w:id="201" w:date="2022-12-15T11:49:17Z">
            <w:r w:rsidDel="00000000" w:rsidR="00000000" w:rsidRPr="00000000">
              <w:rPr>
                <w:rtl w:val="0"/>
              </w:rPr>
              <w:t xml:space="preserve">element</w:t>
            </w:r>
          </w:ins>
        </w:sdtContent>
      </w:sdt>
      <w:sdt>
        <w:sdtPr>
          <w:tag w:val="goog_rdk_632"/>
        </w:sdtPr>
        <w:sdtContent>
          <w:del w:author="Andrea BOMBARDA" w:id="201" w:date="2022-12-15T11:49:17Z">
            <w:r w:rsidDel="00000000" w:rsidR="00000000" w:rsidRPr="00000000">
              <w:rPr>
                <w:rtl w:val="0"/>
              </w:rPr>
              <w:delText xml:space="preserve">object</w:delText>
            </w:r>
          </w:del>
        </w:sdtContent>
      </w:sdt>
      <w:r w:rsidDel="00000000" w:rsidR="00000000" w:rsidRPr="00000000">
        <w:rPr>
          <w:rtl w:val="0"/>
        </w:rPr>
        <w:t xml:space="preserve">s and between </w:t>
      </w:r>
      <w:sdt>
        <w:sdtPr>
          <w:tag w:val="goog_rdk_633"/>
        </w:sdtPr>
        <w:sdtContent>
          <w:ins w:author="Andrea BOMBARDA" w:id="202" w:date="2022-12-15T11:49:23Z">
            <w:r w:rsidDel="00000000" w:rsidR="00000000" w:rsidRPr="00000000">
              <w:rPr>
                <w:rtl w:val="0"/>
              </w:rPr>
              <w:t xml:space="preserve">elements.</w:t>
            </w:r>
          </w:ins>
        </w:sdtContent>
      </w:sdt>
      <w:sdt>
        <w:sdtPr>
          <w:tag w:val="goog_rdk_634"/>
        </w:sdtPr>
        <w:sdtContent>
          <w:del w:author="Andrea BOMBARDA" w:id="202" w:date="2022-12-15T11:49:23Z">
            <w:r w:rsidDel="00000000" w:rsidR="00000000" w:rsidRPr="00000000">
              <w:rPr>
                <w:rtl w:val="0"/>
              </w:rPr>
              <w:delText xml:space="preserve">objects</w:delText>
            </w:r>
          </w:del>
        </w:sdtContent>
      </w:sdt>
      <w:r w:rsidDel="00000000" w:rsidR="00000000" w:rsidRPr="00000000">
        <w:rPr>
          <w:rtl w:val="0"/>
        </w:rPr>
        <w:t xml:space="preserve">.</w:t>
      </w:r>
    </w:p>
    <w:tbl>
      <w:tblPr>
        <w:tblStyle w:val="Table15"/>
        <w:tblW w:w="15150.0" w:type="dxa"/>
        <w:jc w:val="left"/>
        <w:tblInd w:w="5.0" w:type="dxa"/>
        <w:tblLayout w:type="fixed"/>
        <w:tblLook w:val="0400"/>
      </w:tblPr>
      <w:tblGrid>
        <w:gridCol w:w="600"/>
        <w:gridCol w:w="2119"/>
        <w:gridCol w:w="12431"/>
        <w:tblGridChange w:id="0">
          <w:tblGrid>
            <w:gridCol w:w="600"/>
            <w:gridCol w:w="2119"/>
            <w:gridCol w:w="12431"/>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59" w:lineRule="auto"/>
              <w:ind w:left="0" w:right="1"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59" w:lineRule="auto"/>
              <w:ind w:left="0" w:firstLine="0"/>
              <w:rPr/>
            </w:pPr>
            <w:r w:rsidDel="00000000" w:rsidR="00000000" w:rsidRPr="00000000">
              <w:rPr>
                <w:rtl w:val="0"/>
              </w:rPr>
              <w:t xml:space="preserve">No interpretive 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after="0" w:line="259" w:lineRule="auto"/>
              <w:ind w:left="0" w:firstLine="0"/>
              <w:rPr/>
            </w:pPr>
            <w:r w:rsidDel="00000000" w:rsidR="00000000" w:rsidRPr="00000000">
              <w:rPr>
                <w:rtl w:val="0"/>
              </w:rPr>
              <w:t xml:space="preserve">The system does not need to interpret the environment or user interface actions.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59" w:lineRule="auto"/>
              <w:ind w:left="0" w:firstLine="0"/>
              <w:rPr/>
            </w:pPr>
            <w:r w:rsidDel="00000000" w:rsidR="00000000" w:rsidRPr="00000000">
              <w:rPr>
                <w:rtl w:val="0"/>
              </w:rPr>
              <w:t xml:space="preserve">Fixed sensory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spacing w:after="0" w:line="259" w:lineRule="auto"/>
              <w:ind w:left="0" w:firstLine="0"/>
              <w:rPr/>
            </w:pPr>
            <w:r w:rsidDel="00000000" w:rsidR="00000000" w:rsidRPr="00000000">
              <w:rPr>
                <w:rtl w:val="0"/>
              </w:rPr>
              <w:t xml:space="preserve">The system has a fixed interpretation of the perceptions that occur because they are pre-categorized.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59" w:lineRule="auto"/>
              <w:ind w:left="0" w:firstLine="0"/>
              <w:rPr/>
            </w:pPr>
            <w:r w:rsidDel="00000000" w:rsidR="00000000" w:rsidRPr="00000000">
              <w:rPr>
                <w:rtl w:val="0"/>
              </w:rPr>
              <w:t xml:space="preserve">Basic environment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spacing w:after="0" w:line="259" w:lineRule="auto"/>
              <w:ind w:left="0" w:firstLine="0"/>
              <w:rPr/>
            </w:pPr>
            <w:r w:rsidDel="00000000" w:rsidR="00000000" w:rsidRPr="00000000">
              <w:rPr>
                <w:rtl w:val="0"/>
              </w:rPr>
              <w:t xml:space="preserve">The system uses sensor data to interpret the environment into fixed notions of environmental data pre-categorized.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spacing w:after="0" w:line="259" w:lineRule="auto"/>
              <w:ind w:left="0" w:firstLine="0"/>
              <w:rPr/>
            </w:pPr>
            <w:sdt>
              <w:sdtPr>
                <w:tag w:val="goog_rdk_636"/>
              </w:sdtPr>
              <w:sdtContent>
                <w:ins w:author="Angelo Michele GARGANTINI" w:id="203" w:date="2022-12-15T11:01:12Z">
                  <w:r w:rsidDel="00000000" w:rsidR="00000000" w:rsidRPr="00000000">
                    <w:rPr>
                      <w:rtl w:val="0"/>
                    </w:rPr>
                    <w:t xml:space="preserve">Element</w:t>
                  </w:r>
                </w:ins>
              </w:sdtContent>
            </w:sdt>
            <w:sdt>
              <w:sdtPr>
                <w:tag w:val="goog_rdk_637"/>
              </w:sdtPr>
              <w:sdtContent>
                <w:del w:author="Angelo Michele GARGANTINI" w:id="203" w:date="2022-12-15T11:01:12Z">
                  <w:r w:rsidDel="00000000" w:rsidR="00000000" w:rsidRPr="00000000">
                    <w:rPr>
                      <w:rtl w:val="0"/>
                    </w:rPr>
                    <w:delText xml:space="preserve">Object </w:delText>
                  </w:r>
                </w:del>
              </w:sdtContent>
            </w:sdt>
            <w:r w:rsidDel="00000000" w:rsidR="00000000" w:rsidRPr="00000000">
              <w:rPr>
                <w:rtl w:val="0"/>
              </w:rPr>
              <w:t xml:space="preserve">delineation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59" w:lineRule="auto"/>
              <w:ind w:left="0" w:firstLine="0"/>
              <w:rPr/>
            </w:pPr>
            <w:r w:rsidDel="00000000" w:rsidR="00000000" w:rsidRPr="00000000">
              <w:rPr>
                <w:rtl w:val="0"/>
              </w:rPr>
              <w:t xml:space="preserve">The system is able to disambiguate </w:t>
            </w:r>
            <w:sdt>
              <w:sdtPr>
                <w:tag w:val="goog_rdk_638"/>
              </w:sdtPr>
              <w:sdtContent>
                <w:ins w:author="Andrea BOMBARDA" w:id="204" w:date="2022-12-15T11:49:36Z">
                  <w:r w:rsidDel="00000000" w:rsidR="00000000" w:rsidRPr="00000000">
                    <w:rPr>
                      <w:rtl w:val="0"/>
                    </w:rPr>
                    <w:t xml:space="preserve">elements</w:t>
                  </w:r>
                </w:ins>
              </w:sdtContent>
            </w:sdt>
            <w:sdt>
              <w:sdtPr>
                <w:tag w:val="goog_rdk_639"/>
              </w:sdtPr>
              <w:sdtContent>
                <w:del w:author="Andrea BOMBARDA" w:id="204" w:date="2022-12-15T11:49:36Z">
                  <w:r w:rsidDel="00000000" w:rsidR="00000000" w:rsidRPr="00000000">
                    <w:rPr>
                      <w:rtl w:val="0"/>
                    </w:rPr>
                    <w:delText xml:space="preserve">objects</w:delText>
                  </w:r>
                </w:del>
              </w:sdtContent>
            </w:sdt>
            <w:r w:rsidDel="00000000" w:rsidR="00000000" w:rsidRPr="00000000">
              <w:rPr>
                <w:rtl w:val="0"/>
              </w:rPr>
              <w:t xml:space="preserve"> from an interpretation of its </w:t>
            </w:r>
            <w:sdt>
              <w:sdtPr>
                <w:tag w:val="goog_rdk_640"/>
              </w:sdtPr>
              <w:sdtContent>
                <w:del w:author="Angelo Michele GARGANTINI" w:id="205" w:date="2022-12-15T11:00:13Z">
                  <w:r w:rsidDel="00000000" w:rsidR="00000000" w:rsidRPr="00000000">
                    <w:rPr>
                      <w:rtl w:val="0"/>
                    </w:rPr>
                    <w:delText xml:space="preserve">static </w:delText>
                  </w:r>
                </w:del>
              </w:sdtContent>
            </w:sdt>
            <w:r w:rsidDel="00000000" w:rsidR="00000000" w:rsidRPr="00000000">
              <w:rPr>
                <w:rtl w:val="0"/>
              </w:rPr>
              <w:t xml:space="preserve">environment. The disambiguation of </w:t>
            </w:r>
            <w:sdt>
              <w:sdtPr>
                <w:tag w:val="goog_rdk_641"/>
              </w:sdtPr>
              <w:sdtContent>
                <w:ins w:author="Angelo Michele GARGANTINI" w:id="206" w:date="2022-12-15T11:01:23Z">
                  <w:r w:rsidDel="00000000" w:rsidR="00000000" w:rsidRPr="00000000">
                    <w:rPr>
                      <w:rtl w:val="0"/>
                    </w:rPr>
                    <w:t xml:space="preserve">elements </w:t>
                  </w:r>
                </w:ins>
              </w:sdtContent>
            </w:sdt>
            <w:sdt>
              <w:sdtPr>
                <w:tag w:val="goog_rdk_642"/>
              </w:sdtPr>
              <w:sdtContent>
                <w:del w:author="Angelo Michele GARGANTINI" w:id="206" w:date="2022-12-15T11:01:23Z">
                  <w:r w:rsidDel="00000000" w:rsidR="00000000" w:rsidRPr="00000000">
                    <w:rPr>
                      <w:rtl w:val="0"/>
                    </w:rPr>
                    <w:delText xml:space="preserve">objects </w:delText>
                  </w:r>
                </w:del>
              </w:sdtContent>
            </w:sdt>
            <w:r w:rsidDel="00000000" w:rsidR="00000000" w:rsidRPr="00000000">
              <w:rPr>
                <w:rtl w:val="0"/>
              </w:rPr>
              <w:t xml:space="preserve">is based on built-in notions of </w:t>
            </w:r>
            <w:sdt>
              <w:sdtPr>
                <w:tag w:val="goog_rdk_643"/>
              </w:sdtPr>
              <w:sdtContent>
                <w:ins w:author="Andrea BOMBARDA" w:id="207" w:date="2022-12-15T11:49:47Z">
                  <w:r w:rsidDel="00000000" w:rsidR="00000000" w:rsidRPr="00000000">
                    <w:rPr>
                      <w:rtl w:val="0"/>
                    </w:rPr>
                    <w:t xml:space="preserve">elements</w:t>
                  </w:r>
                </w:ins>
              </w:sdtContent>
            </w:sdt>
            <w:sdt>
              <w:sdtPr>
                <w:tag w:val="goog_rdk_644"/>
              </w:sdtPr>
              <w:sdtContent>
                <w:del w:author="Andrea BOMBARDA" w:id="207" w:date="2022-12-15T11:49:47Z">
                  <w:r w:rsidDel="00000000" w:rsidR="00000000" w:rsidRPr="00000000">
                    <w:rPr>
                      <w:rtl w:val="0"/>
                    </w:rPr>
                    <w:delText xml:space="preserve">objects</w:delText>
                  </w:r>
                </w:del>
              </w:sdtContent>
            </w:sdt>
            <w:r w:rsidDel="00000000" w:rsidR="00000000" w:rsidRPr="00000000">
              <w:rPr>
                <w:rtl w:val="0"/>
              </w:rPr>
              <w:t xml:space="preserve"> and the environment. These notions may only be valid within a narrow operating context.</w:t>
            </w:r>
          </w:p>
        </w:tc>
      </w:tr>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spacing w:after="0" w:line="259" w:lineRule="auto"/>
              <w:ind w:left="0" w:firstLine="0"/>
              <w:rPr/>
            </w:pPr>
            <w:r w:rsidDel="00000000" w:rsidR="00000000" w:rsidRPr="00000000">
              <w:rPr>
                <w:rtl w:val="0"/>
              </w:rPr>
              <w:t xml:space="preserve">4</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spacing w:after="0" w:line="259" w:lineRule="auto"/>
              <w:ind w:left="0" w:firstLine="0"/>
              <w:rPr/>
            </w:pPr>
            <w:sdt>
              <w:sdtPr>
                <w:tag w:val="goog_rdk_646"/>
              </w:sdtPr>
              <w:sdtContent>
                <w:ins w:author="Andrea BOMBARDA" w:id="208" w:date="2022-12-15T11:50:25Z">
                  <w:r w:rsidDel="00000000" w:rsidR="00000000" w:rsidRPr="00000000">
                    <w:rPr>
                      <w:rtl w:val="0"/>
                    </w:rPr>
                    <w:t xml:space="preserve">Element </w:t>
                  </w:r>
                </w:ins>
              </w:sdtContent>
            </w:sdt>
            <w:sdt>
              <w:sdtPr>
                <w:tag w:val="goog_rdk_647"/>
              </w:sdtPr>
              <w:sdtContent>
                <w:del w:author="Andrea BOMBARDA" w:id="208" w:date="2022-12-15T11:50:25Z">
                  <w:r w:rsidDel="00000000" w:rsidR="00000000" w:rsidRPr="00000000">
                    <w:rPr>
                      <w:rtl w:val="0"/>
                    </w:rPr>
                    <w:delText xml:space="preserve">Object </w:delText>
                  </w:r>
                </w:del>
              </w:sdtContent>
            </w:sdt>
            <w:r w:rsidDel="00000000" w:rsidR="00000000" w:rsidRPr="00000000">
              <w:rPr>
                <w:rtl w:val="0"/>
              </w:rPr>
              <w:t xml:space="preserve">category interpretation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59" w:lineRule="auto"/>
              <w:ind w:left="0" w:firstLine="0"/>
              <w:rPr/>
            </w:pPr>
            <w:r w:rsidDel="00000000" w:rsidR="00000000" w:rsidRPr="00000000">
              <w:rPr>
                <w:rtl w:val="0"/>
              </w:rPr>
              <w:t xml:space="preserve">The system is able to interpret the shapes and forms of </w:t>
            </w:r>
            <w:sdt>
              <w:sdtPr>
                <w:tag w:val="goog_rdk_648"/>
              </w:sdtPr>
              <w:sdtContent>
                <w:ins w:author="Andrea BOMBARDA" w:id="209" w:date="2022-12-15T11:49:56Z">
                  <w:r w:rsidDel="00000000" w:rsidR="00000000" w:rsidRPr="00000000">
                    <w:rPr>
                      <w:rtl w:val="0"/>
                    </w:rPr>
                    <w:t xml:space="preserve">elements</w:t>
                  </w:r>
                </w:ins>
              </w:sdtContent>
            </w:sdt>
            <w:sdt>
              <w:sdtPr>
                <w:tag w:val="goog_rdk_649"/>
              </w:sdtPr>
              <w:sdtContent>
                <w:del w:author="Andrea BOMBARDA" w:id="209" w:date="2022-12-15T11:49:56Z">
                  <w:r w:rsidDel="00000000" w:rsidR="00000000" w:rsidRPr="00000000">
                    <w:rPr>
                      <w:rtl w:val="0"/>
                    </w:rPr>
                    <w:delText xml:space="preserve">objects</w:delText>
                  </w:r>
                </w:del>
              </w:sdtContent>
            </w:sdt>
            <w:r w:rsidDel="00000000" w:rsidR="00000000" w:rsidRPr="00000000">
              <w:rPr>
                <w:rtl w:val="0"/>
              </w:rPr>
              <w:t xml:space="preserve"> based on categories of </w:t>
            </w:r>
            <w:sdt>
              <w:sdtPr>
                <w:tag w:val="goog_rdk_650"/>
              </w:sdtPr>
              <w:sdtContent>
                <w:ins w:author="Andrea BOMBARDA" w:id="210" w:date="2022-12-15T11:49:59Z">
                  <w:r w:rsidDel="00000000" w:rsidR="00000000" w:rsidRPr="00000000">
                    <w:rPr>
                      <w:rtl w:val="0"/>
                    </w:rPr>
                    <w:t xml:space="preserve">elements</w:t>
                  </w:r>
                </w:ins>
              </w:sdtContent>
            </w:sdt>
            <w:sdt>
              <w:sdtPr>
                <w:tag w:val="goog_rdk_651"/>
              </w:sdtPr>
              <w:sdtContent>
                <w:del w:author="Andrea BOMBARDA" w:id="210" w:date="2022-12-15T11:49:59Z">
                  <w:r w:rsidDel="00000000" w:rsidR="00000000" w:rsidRPr="00000000">
                    <w:rPr>
                      <w:rtl w:val="0"/>
                    </w:rPr>
                    <w:delText xml:space="preserve">objects</w:delText>
                  </w:r>
                </w:del>
              </w:sdtContent>
            </w:sdt>
            <w:r w:rsidDel="00000000" w:rsidR="00000000" w:rsidRPr="00000000">
              <w:rPr>
                <w:rtl w:val="0"/>
              </w:rPr>
              <w:t xml:space="preserve"> that are task-relevant. It is able to interpret sense data to identify </w:t>
            </w:r>
            <w:sdt>
              <w:sdtPr>
                <w:tag w:val="goog_rdk_652"/>
              </w:sdtPr>
              <w:sdtContent>
                <w:ins w:author="Andrea BOMBARDA" w:id="211" w:date="2022-12-15T11:50:21Z">
                  <w:r w:rsidDel="00000000" w:rsidR="00000000" w:rsidRPr="00000000">
                    <w:rPr>
                      <w:rtl w:val="0"/>
                    </w:rPr>
                    <w:t xml:space="preserve">elements</w:t>
                  </w:r>
                </w:ins>
              </w:sdtContent>
            </w:sdt>
            <w:sdt>
              <w:sdtPr>
                <w:tag w:val="goog_rdk_653"/>
              </w:sdtPr>
              <w:sdtContent>
                <w:del w:author="Andrea BOMBARDA" w:id="211" w:date="2022-12-15T11:50:21Z">
                  <w:r w:rsidDel="00000000" w:rsidR="00000000" w:rsidRPr="00000000">
                    <w:rPr>
                      <w:rtl w:val="0"/>
                    </w:rPr>
                    <w:delText xml:space="preserve">coherent instances of an object</w:delText>
                  </w:r>
                </w:del>
              </w:sdtContent>
            </w:sdt>
            <w:r w:rsidDel="00000000" w:rsidR="00000000" w:rsidRPr="00000000">
              <w:rPr>
                <w:rtl w:val="0"/>
              </w:rPr>
              <w:t xml:space="preserve"> over a </w:t>
            </w:r>
            <w:r w:rsidDel="00000000" w:rsidR="00000000" w:rsidRPr="00000000">
              <w:rPr>
                <w:rtl w:val="0"/>
              </w:rPr>
              <w:t xml:space="preserve">timescale</w:t>
            </w:r>
            <w:r w:rsidDel="00000000" w:rsidR="00000000" w:rsidRPr="00000000">
              <w:rPr>
                <w:rtl w:val="0"/>
              </w:rPr>
              <w:t xml:space="preserve"> appropriate to the task. Note that this ability level is particularly affected by the Cognition Ability Parameters.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59" w:lineRule="auto"/>
              <w:ind w:left="0" w:firstLine="0"/>
              <w:rPr/>
            </w:pPr>
            <w:r w:rsidDel="00000000" w:rsidR="00000000" w:rsidRPr="00000000">
              <w:rPr>
                <w:rtl w:val="0"/>
              </w:rPr>
              <w:t xml:space="preserve">Structural interpretation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59" w:lineRule="auto"/>
              <w:ind w:left="0" w:firstLine="0"/>
              <w:rPr/>
            </w:pPr>
            <w:r w:rsidDel="00000000" w:rsidR="00000000" w:rsidRPr="00000000">
              <w:rPr>
                <w:rtl w:val="0"/>
              </w:rPr>
              <w:t xml:space="preserve">The system is able to interpret perceptions </w:t>
            </w:r>
            <w:r w:rsidDel="00000000" w:rsidR="00000000" w:rsidRPr="00000000">
              <w:rPr>
                <w:rtl w:val="0"/>
              </w:rPr>
              <w:t xml:space="preserve">to</w:t>
            </w:r>
            <w:r w:rsidDel="00000000" w:rsidR="00000000" w:rsidRPr="00000000">
              <w:rPr>
                <w:rtl w:val="0"/>
              </w:rPr>
              <w:t xml:space="preserve"> extract structural information from the environment. It is able to identify the structural relationships between </w:t>
            </w:r>
            <w:sdt>
              <w:sdtPr>
                <w:tag w:val="goog_rdk_654"/>
              </w:sdtPr>
              <w:sdtContent>
                <w:ins w:author="Andrea BOMBARDA" w:id="212" w:date="2022-12-15T11:50:32Z">
                  <w:r w:rsidDel="00000000" w:rsidR="00000000" w:rsidRPr="00000000">
                    <w:rPr>
                      <w:rtl w:val="0"/>
                    </w:rPr>
                    <w:t xml:space="preserve">elements </w:t>
                  </w:r>
                </w:ins>
              </w:sdtContent>
            </w:sdt>
            <w:sdt>
              <w:sdtPr>
                <w:tag w:val="goog_rdk_655"/>
              </w:sdtPr>
              <w:sdtContent>
                <w:del w:author="Andrea BOMBARDA" w:id="212" w:date="2022-12-15T11:50:32Z">
                  <w:r w:rsidDel="00000000" w:rsidR="00000000" w:rsidRPr="00000000">
                    <w:rPr>
                      <w:rtl w:val="0"/>
                    </w:rPr>
                    <w:delText xml:space="preserve">objects </w:delText>
                  </w:r>
                </w:del>
              </w:sdtContent>
            </w:sdt>
            <w:r w:rsidDel="00000000" w:rsidR="00000000" w:rsidRPr="00000000">
              <w:rPr>
                <w:rtl w:val="0"/>
              </w:rPr>
              <w:t xml:space="preserve">in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59" w:lineRule="auto"/>
              <w:ind w:left="0" w:firstLine="0"/>
              <w:rPr/>
            </w:pPr>
            <w:r w:rsidDel="00000000" w:rsidR="00000000" w:rsidRPr="00000000">
              <w:rPr>
                <w:rtl w:val="0"/>
              </w:rPr>
              <w:t xml:space="preserve">Basic semantic interpretation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line="259" w:lineRule="auto"/>
              <w:ind w:left="0" w:firstLine="0"/>
              <w:rPr/>
            </w:pPr>
            <w:r w:rsidDel="00000000" w:rsidR="00000000" w:rsidRPr="00000000">
              <w:rPr>
                <w:rtl w:val="0"/>
              </w:rPr>
              <w:t xml:space="preserve">The system is able to apply semantic tags to </w:t>
            </w:r>
            <w:sdt>
              <w:sdtPr>
                <w:tag w:val="goog_rdk_656"/>
              </w:sdtPr>
              <w:sdtContent>
                <w:del w:author="Andrea BOMBARDA" w:id="213" w:date="2022-12-15T11:51:16Z">
                  <w:r w:rsidDel="00000000" w:rsidR="00000000" w:rsidRPr="00000000">
                    <w:rPr>
                      <w:rtl w:val="0"/>
                    </w:rPr>
                    <w:delText xml:space="preserve">locations and </w:delText>
                  </w:r>
                </w:del>
              </w:sdtContent>
            </w:sdt>
            <w:sdt>
              <w:sdtPr>
                <w:tag w:val="goog_rdk_657"/>
              </w:sdtPr>
              <w:sdtContent>
                <w:ins w:author="Andrea BOMBARDA" w:id="213" w:date="2022-12-15T11:51:16Z">
                  <w:r w:rsidDel="00000000" w:rsidR="00000000" w:rsidRPr="00000000">
                    <w:rPr>
                      <w:rtl w:val="0"/>
                    </w:rPr>
                    <w:t xml:space="preserve">elements</w:t>
                  </w:r>
                </w:ins>
              </w:sdtContent>
            </w:sdt>
            <w:sdt>
              <w:sdtPr>
                <w:tag w:val="goog_rdk_658"/>
              </w:sdtPr>
              <w:sdtContent>
                <w:ins w:author="Silvia BONFANTI" w:id="214" w:date="2022-12-15T06:21:31Z">
                  <w:sdt>
                    <w:sdtPr>
                      <w:tag w:val="goog_rdk_659"/>
                    </w:sdtPr>
                    <w:sdtContent>
                      <w:del w:author="Andrea BOMBARDA" w:id="213" w:date="2022-12-15T11:51:16Z">
                        <w:r w:rsidDel="00000000" w:rsidR="00000000" w:rsidRPr="00000000">
                          <w:rPr>
                            <w:rtl w:val="0"/>
                          </w:rPr>
                          <w:delText xml:space="preserve">objects</w:delText>
                        </w:r>
                      </w:del>
                    </w:sdtContent>
                  </w:sdt>
                  <w:r w:rsidDel="00000000" w:rsidR="00000000" w:rsidRPr="00000000">
                    <w:rPr>
                      <w:rtl w:val="0"/>
                    </w:rPr>
                    <w:t xml:space="preserve">,</w:t>
                  </w:r>
                </w:ins>
              </w:sdtContent>
            </w:sdt>
            <w:sdt>
              <w:sdtPr>
                <w:tag w:val="goog_rdk_660"/>
              </w:sdtPr>
              <w:sdtContent>
                <w:del w:author="Silvia BONFANTI" w:id="214" w:date="2022-12-15T06:21:31Z">
                  <w:r w:rsidDel="00000000" w:rsidR="00000000" w:rsidRPr="00000000">
                    <w:rPr>
                      <w:rtl w:val="0"/>
                    </w:rPr>
                    <w:delText xml:space="preserve">objects</w:delText>
                  </w:r>
                </w:del>
              </w:sdtContent>
            </w:sdt>
            <w:r w:rsidDel="00000000" w:rsidR="00000000" w:rsidRPr="00000000">
              <w:rPr>
                <w:rtl w:val="0"/>
              </w:rPr>
              <w:t xml:space="preserve"> allowing it to plan actions based on functional objectives that depend on the semantics of </w:t>
            </w:r>
            <w:sdt>
              <w:sdtPr>
                <w:tag w:val="goog_rdk_661"/>
              </w:sdtPr>
              <w:sdtContent>
                <w:ins w:author="Andrea BOMBARDA" w:id="215" w:date="2022-12-15T11:51:23Z">
                  <w:r w:rsidDel="00000000" w:rsidR="00000000" w:rsidRPr="00000000">
                    <w:rPr>
                      <w:rtl w:val="0"/>
                    </w:rPr>
                    <w:t xml:space="preserve">elements </w:t>
                  </w:r>
                </w:ins>
              </w:sdtContent>
            </w:sdt>
            <w:sdt>
              <w:sdtPr>
                <w:tag w:val="goog_rdk_662"/>
              </w:sdtPr>
              <w:sdtContent>
                <w:del w:author="Andrea BOMBARDA" w:id="215" w:date="2022-12-15T11:51:23Z">
                  <w:r w:rsidDel="00000000" w:rsidR="00000000" w:rsidRPr="00000000">
                    <w:rPr>
                      <w:rtl w:val="0"/>
                    </w:rPr>
                    <w:delText xml:space="preserve">objects </w:delText>
                  </w:r>
                  <w:r w:rsidDel="00000000" w:rsidR="00000000" w:rsidRPr="00000000">
                    <w:rPr>
                      <w:rtl w:val="0"/>
                    </w:rPr>
                    <w:delText xml:space="preserve">and locations</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line="259" w:lineRule="auto"/>
              <w:ind w:left="0" w:firstLine="0"/>
              <w:rPr/>
            </w:pPr>
            <w:r w:rsidDel="00000000" w:rsidR="00000000" w:rsidRPr="00000000">
              <w:rPr>
                <w:rtl w:val="0"/>
              </w:rPr>
              <w:t xml:space="preserve">Property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spacing w:after="0" w:line="259" w:lineRule="auto"/>
              <w:ind w:left="0" w:firstLine="0"/>
              <w:rPr/>
            </w:pPr>
            <w:r w:rsidDel="00000000" w:rsidR="00000000" w:rsidRPr="00000000">
              <w:rPr>
                <w:rtl w:val="0"/>
              </w:rPr>
              <w:t xml:space="preserve">The system is able to interpret perceptions to determine the properties of </w:t>
            </w:r>
            <w:sdt>
              <w:sdtPr>
                <w:tag w:val="goog_rdk_663"/>
              </w:sdtPr>
              <w:sdtContent>
                <w:ins w:author="Andrea BOMBARDA" w:id="216" w:date="2022-12-15T11:51:30Z">
                  <w:r w:rsidDel="00000000" w:rsidR="00000000" w:rsidRPr="00000000">
                    <w:rPr>
                      <w:rtl w:val="0"/>
                    </w:rPr>
                    <w:t xml:space="preserve">elements </w:t>
                  </w:r>
                </w:ins>
              </w:sdtContent>
            </w:sdt>
            <w:sdt>
              <w:sdtPr>
                <w:tag w:val="goog_rdk_664"/>
              </w:sdtPr>
              <w:sdtContent>
                <w:del w:author="Andrea BOMBARDA" w:id="216" w:date="2022-12-15T11:51:30Z">
                  <w:r w:rsidDel="00000000" w:rsidR="00000000" w:rsidRPr="00000000">
                    <w:rPr>
                      <w:rtl w:val="0"/>
                    </w:rPr>
                    <w:delText xml:space="preserve">objects </w:delText>
                  </w:r>
                  <w:r w:rsidDel="00000000" w:rsidR="00000000" w:rsidRPr="00000000">
                    <w:rPr>
                      <w:rtl w:val="0"/>
                    </w:rPr>
                    <w:delText xml:space="preserve">or locations </w:delText>
                  </w:r>
                </w:del>
              </w:sdtContent>
            </w:sdt>
            <w:r w:rsidDel="00000000" w:rsidR="00000000" w:rsidRPr="00000000">
              <w:rPr>
                <w:rtl w:val="0"/>
              </w:rPr>
              <w:t xml:space="preserve">in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59" w:lineRule="auto"/>
              <w:ind w:left="0" w:firstLine="0"/>
              <w:rPr/>
            </w:pPr>
            <w:r w:rsidDel="00000000" w:rsidR="00000000" w:rsidRPr="00000000">
              <w:rPr>
                <w:rtl w:val="0"/>
              </w:rPr>
              <w:t xml:space="preserve">Novelty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spacing w:after="0" w:line="259" w:lineRule="auto"/>
              <w:ind w:left="0" w:firstLine="0"/>
              <w:rPr/>
            </w:pPr>
            <w:r w:rsidDel="00000000" w:rsidR="00000000" w:rsidRPr="00000000">
              <w:rPr>
                <w:rtl w:val="0"/>
              </w:rPr>
              <w:t xml:space="preserve">The system is able to interpret perceptions to identify novelty in </w:t>
            </w:r>
            <w:sdt>
              <w:sdtPr>
                <w:tag w:val="goog_rdk_665"/>
              </w:sdtPr>
              <w:sdtContent>
                <w:ins w:author="Andrea BOMBARDA" w:id="217" w:date="2022-12-15T11:51:34Z">
                  <w:r w:rsidDel="00000000" w:rsidR="00000000" w:rsidRPr="00000000">
                    <w:rPr>
                      <w:rtl w:val="0"/>
                    </w:rPr>
                    <w:t xml:space="preserve">elements </w:t>
                  </w:r>
                </w:ins>
              </w:sdtContent>
            </w:sdt>
            <w:sdt>
              <w:sdtPr>
                <w:tag w:val="goog_rdk_666"/>
              </w:sdtPr>
              <w:sdtContent>
                <w:del w:author="Andrea BOMBARDA" w:id="217" w:date="2022-12-15T11:51:34Z">
                  <w:r w:rsidDel="00000000" w:rsidR="00000000" w:rsidRPr="00000000">
                    <w:rPr>
                      <w:rtl w:val="0"/>
                    </w:rPr>
                    <w:delText xml:space="preserve">objects </w:delText>
                  </w:r>
                  <w:r w:rsidDel="00000000" w:rsidR="00000000" w:rsidRPr="00000000">
                    <w:rPr>
                      <w:rtl w:val="0"/>
                    </w:rPr>
                    <w:delText xml:space="preserve">or locations</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59" w:lineRule="auto"/>
              <w:ind w:left="0" w:firstLine="0"/>
              <w:rPr/>
            </w:pPr>
            <w:r w:rsidDel="00000000" w:rsidR="00000000" w:rsidRPr="00000000">
              <w:rPr>
                <w:rtl w:val="0"/>
              </w:rPr>
              <w:t xml:space="preserve">Environmental affordance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spacing w:after="0" w:line="259" w:lineRule="auto"/>
              <w:ind w:left="0" w:firstLine="0"/>
              <w:rPr/>
            </w:pPr>
            <w:r w:rsidDel="00000000" w:rsidR="00000000" w:rsidRPr="00000000">
              <w:rPr>
                <w:rtl w:val="0"/>
              </w:rPr>
              <w:t xml:space="preserve">The system is able to interpret the environment in terms of what it affords.</w:t>
            </w:r>
          </w:p>
        </w:tc>
      </w:tr>
    </w:tbl>
    <w:p w:rsidR="00000000" w:rsidDel="00000000" w:rsidP="00000000" w:rsidRDefault="00000000" w:rsidRPr="00000000" w14:paraId="00000234">
      <w:pPr>
        <w:ind w:left="720" w:right="7" w:firstLine="0"/>
        <w:rPr>
          <w:shd w:fill="fce5cd" w:val="clear"/>
        </w:rPr>
      </w:pPr>
      <w:r w:rsidDel="00000000" w:rsidR="00000000" w:rsidRPr="00000000">
        <w:rPr>
          <w:rtl w:val="0"/>
        </w:rPr>
      </w:r>
    </w:p>
    <w:p w:rsidR="00000000" w:rsidDel="00000000" w:rsidP="00000000" w:rsidRDefault="00000000" w:rsidRPr="00000000" w14:paraId="00000235">
      <w:pPr>
        <w:numPr>
          <w:ilvl w:val="0"/>
          <w:numId w:val="4"/>
        </w:numPr>
        <w:ind w:left="720" w:right="7" w:hanging="360"/>
        <w:rPr>
          <w:b w:val="0"/>
          <w:sz w:val="24"/>
          <w:szCs w:val="24"/>
          <w:shd w:fill="f4cccc" w:val="clear"/>
        </w:rPr>
      </w:pPr>
      <w:r w:rsidDel="00000000" w:rsidR="00000000" w:rsidRPr="00000000">
        <w:rPr>
          <w:b w:val="0"/>
          <w:shd w:fill="fce5cd" w:val="clear"/>
          <w:rtl w:val="0"/>
        </w:rPr>
        <w:t xml:space="preserve">Author: GSSI</w:t>
      </w:r>
    </w:p>
    <w:p w:rsidR="00000000" w:rsidDel="00000000" w:rsidP="00000000" w:rsidRDefault="00000000" w:rsidRPr="00000000" w14:paraId="00000236">
      <w:pPr>
        <w:ind w:left="0" w:right="7" w:firstLine="72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237">
      <w:pPr>
        <w:spacing w:after="0" w:line="360" w:lineRule="auto"/>
        <w:ind w:left="720" w:right="7" w:firstLine="0"/>
        <w:rPr/>
      </w:pPr>
      <w:r w:rsidDel="00000000" w:rsidR="00000000" w:rsidRPr="00000000">
        <w:rPr>
          <w:b w:val="1"/>
          <w:rtl w:val="0"/>
        </w:rPr>
        <w:t xml:space="preserve">Motivation</w:t>
      </w:r>
      <w:r w:rsidDel="00000000" w:rsidR="00000000" w:rsidRPr="00000000">
        <w:rPr>
          <w:rtl w:val="0"/>
        </w:rPr>
        <w:t xml:space="preserve">: This ability seems to be too much into robotics. Basically into environment and object recognition of robotics. </w:t>
      </w:r>
    </w:p>
    <w:p w:rsidR="00000000" w:rsidDel="00000000" w:rsidP="00000000" w:rsidRDefault="00000000" w:rsidRPr="00000000" w14:paraId="00000238">
      <w:pPr>
        <w:spacing w:after="0" w:line="360" w:lineRule="auto"/>
        <w:ind w:left="720" w:right="7" w:firstLine="0"/>
        <w:rPr/>
      </w:pPr>
      <w:r w:rsidDel="00000000" w:rsidR="00000000" w:rsidRPr="00000000">
        <w:rPr>
          <w:b w:val="1"/>
          <w:rtl w:val="0"/>
        </w:rPr>
        <w:t xml:space="preserve">Proposal</w:t>
      </w:r>
      <w:r w:rsidDel="00000000" w:rsidR="00000000" w:rsidRPr="00000000">
        <w:rPr>
          <w:rtl w:val="0"/>
        </w:rPr>
        <w:t xml:space="preserve">: Modify the descriptions in order to adapt them more to the medical domain.</w:t>
      </w:r>
    </w:p>
    <w:p w:rsidR="00000000" w:rsidDel="00000000" w:rsidP="00000000" w:rsidRDefault="00000000" w:rsidRPr="00000000" w14:paraId="00000239">
      <w:pPr>
        <w:spacing w:after="0" w:line="360" w:lineRule="auto"/>
        <w:ind w:left="720" w:right="7" w:firstLine="0"/>
        <w:rPr/>
      </w:pPr>
      <w:r w:rsidDel="00000000" w:rsidR="00000000" w:rsidRPr="00000000">
        <w:rPr>
          <w:b w:val="1"/>
          <w:rtl w:val="0"/>
        </w:rPr>
        <w:t xml:space="preserve">Status: </w:t>
      </w: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23A">
      <w:pPr>
        <w:pStyle w:val="Heading2"/>
        <w:ind w:left="-5" w:firstLine="0"/>
        <w:rPr/>
      </w:pPr>
      <w:r w:rsidDel="00000000" w:rsidR="00000000" w:rsidRPr="00000000">
        <w:rPr>
          <w:rtl w:val="0"/>
        </w:rPr>
        <w:t xml:space="preserve">Envisioning</w:t>
      </w:r>
    </w:p>
    <w:p w:rsidR="00000000" w:rsidDel="00000000" w:rsidP="00000000" w:rsidRDefault="00000000" w:rsidRPr="00000000" w14:paraId="0000023B">
      <w:pPr>
        <w:ind w:left="-5" w:right="7" w:firstLine="0"/>
        <w:rPr/>
      </w:pPr>
      <w:r w:rsidDel="00000000" w:rsidR="00000000" w:rsidRPr="00000000">
        <w:rPr>
          <w:rtl w:val="0"/>
        </w:rPr>
        <w:t xml:space="preserve">Envisioning refers to the ability of the system to assess the impact of actions in the future. This may reduce to prediction but in the higher levels involves an assessment of the impact of observed external events.</w:t>
      </w:r>
    </w:p>
    <w:tbl>
      <w:tblPr>
        <w:tblStyle w:val="Table16"/>
        <w:tblW w:w="15150.0" w:type="dxa"/>
        <w:jc w:val="left"/>
        <w:tblInd w:w="5.0" w:type="dxa"/>
        <w:tblLayout w:type="fixed"/>
        <w:tblLook w:val="0400"/>
      </w:tblPr>
      <w:tblGrid>
        <w:gridCol w:w="600"/>
        <w:gridCol w:w="2797"/>
        <w:gridCol w:w="11753"/>
        <w:tblGridChange w:id="0">
          <w:tblGrid>
            <w:gridCol w:w="600"/>
            <w:gridCol w:w="2797"/>
            <w:gridCol w:w="11753"/>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59" w:lineRule="auto"/>
              <w:ind w:left="0" w:firstLine="0"/>
              <w:rPr/>
            </w:pPr>
            <w:r w:rsidDel="00000000" w:rsidR="00000000" w:rsidRPr="00000000">
              <w:rPr>
                <w:rtl w:val="0"/>
              </w:rPr>
              <w:t xml:space="preserve">No envisioning 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0" w:line="259" w:lineRule="auto"/>
              <w:ind w:left="0" w:firstLine="0"/>
              <w:rPr/>
            </w:pPr>
            <w:r w:rsidDel="00000000" w:rsidR="00000000" w:rsidRPr="00000000">
              <w:rPr>
                <w:rtl w:val="0"/>
              </w:rPr>
              <w:t xml:space="preserve">The system is not able to predict subsequent states.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spacing w:after="0" w:line="259" w:lineRule="auto"/>
              <w:ind w:left="0" w:firstLine="0"/>
              <w:rPr/>
            </w:pPr>
            <w:r w:rsidDel="00000000" w:rsidR="00000000" w:rsidRPr="00000000">
              <w:rPr>
                <w:rtl w:val="0"/>
              </w:rPr>
              <w:t xml:space="preserve">Function projection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59" w:lineRule="auto"/>
              <w:ind w:left="0" w:firstLine="0"/>
              <w:rPr/>
            </w:pPr>
            <w:r w:rsidDel="00000000" w:rsidR="00000000" w:rsidRPr="00000000">
              <w:rPr>
                <w:rtl w:val="0"/>
              </w:rPr>
              <w:t xml:space="preserve">The system is able to project the effect of its function onto the</w:t>
            </w:r>
            <w:r w:rsidDel="00000000" w:rsidR="00000000" w:rsidRPr="00000000">
              <w:rPr>
                <w:rtl w:val="0"/>
              </w:rPr>
              <w:t xml:space="preserve"> </w:t>
            </w:r>
            <w:sdt>
              <w:sdtPr>
                <w:tag w:val="goog_rdk_667"/>
              </w:sdtPr>
              <w:sdtContent>
                <w:del w:author="Angelo Michele GARGANTINI" w:id="218" w:date="2022-12-15T11:04:22Z">
                  <w:r w:rsidDel="00000000" w:rsidR="00000000" w:rsidRPr="00000000">
                    <w:rPr>
                      <w:rtl w:val="0"/>
                    </w:rPr>
                    <w:delText xml:space="preserve">local </w:delText>
                  </w:r>
                </w:del>
              </w:sdtContent>
            </w:sdt>
            <w:r w:rsidDel="00000000" w:rsidR="00000000" w:rsidRPr="00000000">
              <w:rPr>
                <w:rtl w:val="0"/>
              </w:rPr>
              <w:t xml:space="preserve">environment</w:t>
            </w:r>
            <w:r w:rsidDel="00000000" w:rsidR="00000000" w:rsidRPr="00000000">
              <w:rPr>
                <w:rtl w:val="0"/>
              </w:rPr>
              <w:t xml:space="preserve"> in order to be able to assess its effectiveness.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59" w:lineRule="auto"/>
              <w:ind w:left="0" w:firstLine="0"/>
              <w:rPr/>
            </w:pPr>
            <w:r w:rsidDel="00000000" w:rsidR="00000000" w:rsidRPr="00000000">
              <w:rPr>
                <w:rtl w:val="0"/>
              </w:rPr>
              <w:t xml:space="preserve">Basic environment envisioning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59" w:lineRule="auto"/>
              <w:ind w:left="0" w:firstLine="0"/>
              <w:rPr/>
            </w:pPr>
            <w:r w:rsidDel="00000000" w:rsidR="00000000" w:rsidRPr="00000000">
              <w:rPr>
                <w:rtl w:val="0"/>
              </w:rPr>
              <w:t xml:space="preserve">The system is able to observe events in the environment that relate to the task and envision their impact on the actions of the system itself.</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0" w:line="259" w:lineRule="auto"/>
              <w:ind w:left="0" w:firstLine="0"/>
              <w:rPr/>
            </w:pPr>
            <w:r w:rsidDel="00000000" w:rsidR="00000000" w:rsidRPr="00000000">
              <w:rPr>
                <w:rtl w:val="0"/>
              </w:rPr>
              <w:t xml:space="preserve">Envisioning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0" w:line="259" w:lineRule="auto"/>
              <w:ind w:left="0" w:firstLine="0"/>
              <w:rPr/>
            </w:pPr>
            <w:r w:rsidDel="00000000" w:rsidR="00000000" w:rsidRPr="00000000">
              <w:rPr>
                <w:rtl w:val="0"/>
              </w:rPr>
              <w:t xml:space="preserve">The system is able to assess the safety implications on users of observed events occurring in the </w:t>
            </w:r>
            <w:sdt>
              <w:sdtPr>
                <w:tag w:val="goog_rdk_668"/>
              </w:sdtPr>
              <w:sdtContent>
                <w:del w:author="Angelo Michele GARGANTINI" w:id="219" w:date="2022-12-15T11:05:17Z">
                  <w:r w:rsidDel="00000000" w:rsidR="00000000" w:rsidRPr="00000000">
                    <w:rPr>
                      <w:rtl w:val="0"/>
                    </w:rPr>
                    <w:delText xml:space="preserve">working </w:delText>
                  </w:r>
                </w:del>
              </w:sdtContent>
            </w:sdt>
            <w:r w:rsidDel="00000000" w:rsidR="00000000" w:rsidRPr="00000000">
              <w:rPr>
                <w:rtl w:val="0"/>
              </w:rPr>
              <w:t xml:space="preserve">environment.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59" w:lineRule="auto"/>
              <w:ind w:left="0" w:firstLine="0"/>
              <w:rPr/>
            </w:pPr>
            <w:r w:rsidDel="00000000" w:rsidR="00000000" w:rsidRPr="00000000">
              <w:rPr>
                <w:rtl w:val="0"/>
              </w:rPr>
              <w:t xml:space="preserve">Envisioning user responses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59" w:lineRule="auto"/>
              <w:ind w:left="0" w:firstLine="0"/>
              <w:rPr/>
            </w:pPr>
            <w:r w:rsidDel="00000000" w:rsidR="00000000" w:rsidRPr="00000000">
              <w:rPr>
                <w:rtl w:val="0"/>
              </w:rPr>
              <w:t xml:space="preserve">The system is able to envision the actions of a user responding to events in the environment.</w:t>
            </w:r>
          </w:p>
        </w:tc>
      </w:tr>
    </w:tbl>
    <w:p w:rsidR="00000000" w:rsidDel="00000000" w:rsidP="00000000" w:rsidRDefault="00000000" w:rsidRPr="00000000" w14:paraId="0000024E">
      <w:pPr>
        <w:ind w:left="720" w:right="7" w:firstLine="0"/>
        <w:rPr>
          <w:shd w:fill="f4cccc" w:val="clear"/>
        </w:rPr>
      </w:pPr>
      <w:r w:rsidDel="00000000" w:rsidR="00000000" w:rsidRPr="00000000">
        <w:rPr>
          <w:rtl w:val="0"/>
        </w:rPr>
      </w:r>
    </w:p>
    <w:p w:rsidR="00000000" w:rsidDel="00000000" w:rsidP="00000000" w:rsidRDefault="00000000" w:rsidRPr="00000000" w14:paraId="0000024F">
      <w:pPr>
        <w:numPr>
          <w:ilvl w:val="0"/>
          <w:numId w:val="4"/>
        </w:numPr>
        <w:ind w:left="720" w:right="7" w:hanging="360"/>
        <w:rPr>
          <w:shd w:fill="f4cccc" w:val="clear"/>
        </w:rPr>
      </w:pPr>
      <w:r w:rsidDel="00000000" w:rsidR="00000000" w:rsidRPr="00000000">
        <w:rPr>
          <w:shd w:fill="f4cccc" w:val="clear"/>
          <w:rtl w:val="0"/>
        </w:rPr>
        <w:t xml:space="preserve"> Author: Unibg</w:t>
      </w:r>
    </w:p>
    <w:p w:rsidR="00000000" w:rsidDel="00000000" w:rsidP="00000000" w:rsidRDefault="00000000" w:rsidRPr="00000000" w14:paraId="00000250">
      <w:pPr>
        <w:ind w:left="0" w:right="7" w:firstLine="720"/>
        <w:rPr/>
      </w:pPr>
      <w:r w:rsidDel="00000000" w:rsidR="00000000" w:rsidRPr="00000000">
        <w:rPr>
          <w:b w:val="1"/>
          <w:rtl w:val="0"/>
        </w:rPr>
        <w:t xml:space="preserve">PEMS</w:t>
      </w:r>
      <w:r w:rsidDel="00000000" w:rsidR="00000000" w:rsidRPr="00000000">
        <w:rPr>
          <w:rtl w:val="0"/>
        </w:rPr>
        <w:t xml:space="preserve">: general</w:t>
      </w:r>
    </w:p>
    <w:p w:rsidR="00000000" w:rsidDel="00000000" w:rsidP="00000000" w:rsidRDefault="00000000" w:rsidRPr="00000000" w14:paraId="00000251">
      <w:pPr>
        <w:spacing w:after="0" w:line="360" w:lineRule="auto"/>
        <w:ind w:left="720" w:right="7" w:firstLine="0"/>
        <w:rPr/>
      </w:pPr>
      <w:r w:rsidDel="00000000" w:rsidR="00000000" w:rsidRPr="00000000">
        <w:rPr>
          <w:b w:val="1"/>
          <w:rtl w:val="0"/>
        </w:rPr>
        <w:t xml:space="preserve">Motivation</w:t>
      </w:r>
      <w:r w:rsidDel="00000000" w:rsidR="00000000" w:rsidRPr="00000000">
        <w:rPr>
          <w:rtl w:val="0"/>
        </w:rPr>
        <w:t xml:space="preserve">: The working environment seems fitting more to the manipulation </w:t>
      </w:r>
    </w:p>
    <w:p w:rsidR="00000000" w:rsidDel="00000000" w:rsidP="00000000" w:rsidRDefault="00000000" w:rsidRPr="00000000" w14:paraId="00000252">
      <w:pPr>
        <w:spacing w:after="0" w:line="360" w:lineRule="auto"/>
        <w:ind w:left="720" w:right="7" w:firstLine="0"/>
        <w:rPr/>
      </w:pPr>
      <w:r w:rsidDel="00000000" w:rsidR="00000000" w:rsidRPr="00000000">
        <w:rPr>
          <w:b w:val="1"/>
          <w:rtl w:val="0"/>
        </w:rPr>
        <w:t xml:space="preserve">Proposal</w:t>
      </w:r>
      <w:r w:rsidDel="00000000" w:rsidR="00000000" w:rsidRPr="00000000">
        <w:rPr>
          <w:rtl w:val="0"/>
        </w:rPr>
        <w:t xml:space="preserve">: Remove “working” according to the definition we gave at the beginning of the document</w:t>
      </w:r>
    </w:p>
    <w:p w:rsidR="00000000" w:rsidDel="00000000" w:rsidP="00000000" w:rsidRDefault="00000000" w:rsidRPr="00000000" w14:paraId="00000253">
      <w:pPr>
        <w:spacing w:after="0" w:line="360" w:lineRule="auto"/>
        <w:ind w:left="720" w:right="7" w:firstLine="0"/>
        <w:rPr>
          <w:color w:val="ff0000"/>
        </w:rPr>
      </w:pPr>
      <w:r w:rsidDel="00000000" w:rsidR="00000000" w:rsidRPr="00000000">
        <w:rPr>
          <w:b w:val="1"/>
          <w:rtl w:val="0"/>
        </w:rPr>
        <w:t xml:space="preserve">Status: </w:t>
      </w: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254">
      <w:pPr>
        <w:pStyle w:val="Heading2"/>
        <w:ind w:left="-5" w:firstLine="0"/>
        <w:rPr/>
      </w:pPr>
      <w:r w:rsidDel="00000000" w:rsidR="00000000" w:rsidRPr="00000000">
        <w:rPr>
          <w:rtl w:val="0"/>
        </w:rPr>
        <w:t xml:space="preserve">Acquired knowledge</w:t>
      </w:r>
    </w:p>
    <w:p w:rsidR="00000000" w:rsidDel="00000000" w:rsidP="00000000" w:rsidRDefault="00000000" w:rsidRPr="00000000" w14:paraId="00000255">
      <w:pPr>
        <w:ind w:left="-5" w:right="7" w:firstLine="0"/>
        <w:rPr/>
      </w:pPr>
      <w:sdt>
        <w:sdtPr>
          <w:tag w:val="goog_rdk_670"/>
        </w:sdtPr>
        <w:sdtContent>
          <w:del w:author="Angelo Michele GARGANTINI" w:id="220" w:date="2022-12-15T11:07:56Z">
            <w:r w:rsidDel="00000000" w:rsidR="00000000" w:rsidRPr="00000000">
              <w:rPr>
                <w:rtl w:val="0"/>
              </w:rPr>
              <w:delText xml:space="preserve">Operating </w:delText>
            </w:r>
          </w:del>
        </w:sdtContent>
      </w:sdt>
      <w:r w:rsidDel="00000000" w:rsidR="00000000" w:rsidRPr="00000000">
        <w:rPr>
          <w:rtl w:val="0"/>
        </w:rPr>
        <w:t xml:space="preserve">environments will always contain a number of unknowns. In many proposed application areas, systems will encounter unknown situations as a normal part of task execution. The acquisition of knowledge about new situations is fundamental to the success of these new application areas.</w:t>
      </w:r>
    </w:p>
    <w:tbl>
      <w:tblPr>
        <w:tblStyle w:val="Table17"/>
        <w:tblW w:w="15150.0" w:type="dxa"/>
        <w:jc w:val="left"/>
        <w:tblInd w:w="5.0" w:type="dxa"/>
        <w:tblLayout w:type="fixed"/>
        <w:tblLook w:val="0400"/>
      </w:tblPr>
      <w:tblGrid>
        <w:gridCol w:w="600"/>
        <w:gridCol w:w="2291"/>
        <w:gridCol w:w="12259"/>
        <w:tblGridChange w:id="0">
          <w:tblGrid>
            <w:gridCol w:w="600"/>
            <w:gridCol w:w="2291"/>
            <w:gridCol w:w="12259"/>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0" w:line="259" w:lineRule="auto"/>
              <w:ind w:left="0" w:firstLine="0"/>
              <w:rPr/>
            </w:pPr>
            <w:r w:rsidDel="00000000" w:rsidR="00000000" w:rsidRPr="00000000">
              <w:rPr>
                <w:rtl w:val="0"/>
              </w:rPr>
              <w:t xml:space="preserve">No Acquired Knowledge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spacing w:after="0" w:line="259" w:lineRule="auto"/>
              <w:ind w:left="0" w:firstLine="0"/>
              <w:rPr/>
            </w:pPr>
            <w:r w:rsidDel="00000000" w:rsidR="00000000" w:rsidRPr="00000000">
              <w:rPr>
                <w:rtl w:val="0"/>
              </w:rPr>
              <w:t xml:space="preserve">The system does not acquire knowledge during its operation. Required knowledge is embedded in the system.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59" w:lineRule="auto"/>
              <w:ind w:left="0" w:right="12" w:firstLine="0"/>
              <w:rPr/>
            </w:pPr>
            <w:r w:rsidDel="00000000" w:rsidR="00000000" w:rsidRPr="00000000">
              <w:rPr>
                <w:rtl w:val="0"/>
              </w:rPr>
              <w:t xml:space="preserve">Sense data and property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59" w:lineRule="auto"/>
              <w:ind w:left="0" w:firstLine="0"/>
              <w:rPr/>
            </w:pPr>
            <w:r w:rsidDel="00000000" w:rsidR="00000000" w:rsidRPr="00000000">
              <w:rPr>
                <w:rtl w:val="0"/>
              </w:rPr>
              <w:t xml:space="preserve">The system is able to acquire knowledge about its environment and properties of </w:t>
            </w:r>
            <w:sdt>
              <w:sdtPr>
                <w:tag w:val="goog_rdk_671"/>
              </w:sdtPr>
              <w:sdtContent>
                <w:ins w:author="Andrea BOMBARDA" w:id="221" w:date="2022-12-15T11:52:05Z">
                  <w:r w:rsidDel="00000000" w:rsidR="00000000" w:rsidRPr="00000000">
                    <w:rPr>
                      <w:rtl w:val="0"/>
                    </w:rPr>
                    <w:t xml:space="preserve">elements </w:t>
                  </w:r>
                </w:ins>
              </w:sdtContent>
            </w:sdt>
            <w:sdt>
              <w:sdtPr>
                <w:tag w:val="goog_rdk_672"/>
              </w:sdtPr>
              <w:sdtContent>
                <w:del w:author="Andrea BOMBARDA" w:id="221" w:date="2022-12-15T11:52:05Z">
                  <w:r w:rsidDel="00000000" w:rsidR="00000000" w:rsidRPr="00000000">
                    <w:rPr>
                      <w:rtl w:val="0"/>
                    </w:rPr>
                    <w:delText xml:space="preserve">objects </w:delText>
                  </w:r>
                </w:del>
              </w:sdtContent>
            </w:sdt>
            <w:r w:rsidDel="00000000" w:rsidR="00000000" w:rsidRPr="00000000">
              <w:rPr>
                <w:rtl w:val="0"/>
              </w:rPr>
              <w:t xml:space="preserve">in the environment based on sense data gathered from moment to moment.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59" w:lineRule="auto"/>
              <w:ind w:left="0" w:firstLine="0"/>
              <w:rPr/>
            </w:pPr>
            <w:r w:rsidDel="00000000" w:rsidR="00000000" w:rsidRPr="00000000">
              <w:rPr>
                <w:rtl w:val="0"/>
              </w:rPr>
              <w:t xml:space="preserve">Persistent sense data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59" w:lineRule="auto"/>
              <w:ind w:left="0" w:right="41" w:firstLine="0"/>
              <w:rPr/>
            </w:pPr>
            <w:r w:rsidDel="00000000" w:rsidR="00000000" w:rsidRPr="00000000">
              <w:rPr>
                <w:rtl w:val="0"/>
              </w:rPr>
              <w:t xml:space="preserve">The system is able to accumulate knowledge about its environment based on sense data that persists during the execution of the current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spacing w:after="0" w:line="259" w:lineRule="auto"/>
              <w:ind w:left="0" w:firstLine="0"/>
              <w:rPr/>
            </w:pPr>
            <w:r w:rsidDel="00000000" w:rsidR="00000000" w:rsidRPr="00000000">
              <w:rPr>
                <w:rtl w:val="0"/>
              </w:rPr>
              <w:t xml:space="preserve">Deliberate acquisition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59" w:lineRule="auto"/>
              <w:ind w:left="0" w:firstLine="0"/>
              <w:rPr/>
            </w:pPr>
            <w:r w:rsidDel="00000000" w:rsidR="00000000" w:rsidRPr="00000000">
              <w:rPr>
                <w:rtl w:val="0"/>
              </w:rPr>
              <w:t xml:space="preserve">The system is able to acquire knowledge about the composition of its </w:t>
            </w:r>
            <w:sdt>
              <w:sdtPr>
                <w:tag w:val="goog_rdk_673"/>
              </w:sdtPr>
              <w:sdtContent>
                <w:del w:author="Angelo Michele GARGANTINI" w:id="222" w:date="2022-12-15T11:08:06Z">
                  <w:r w:rsidDel="00000000" w:rsidR="00000000" w:rsidRPr="00000000">
                    <w:rPr>
                      <w:rtl w:val="0"/>
                    </w:rPr>
                    <w:delText xml:space="preserve">operating </w:delText>
                  </w:r>
                </w:del>
              </w:sdtContent>
            </w:sdt>
            <w:r w:rsidDel="00000000" w:rsidR="00000000" w:rsidRPr="00000000">
              <w:rPr>
                <w:rtl w:val="0"/>
              </w:rPr>
              <w:t xml:space="preserve">environment by executing actions that are deliberately designed to increase knowledge through exploration.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spacing w:after="0" w:line="259" w:lineRule="auto"/>
              <w:ind w:left="0" w:firstLine="0"/>
              <w:rPr/>
            </w:pPr>
            <w:r w:rsidDel="00000000" w:rsidR="00000000" w:rsidRPr="00000000">
              <w:rPr>
                <w:rtl w:val="0"/>
              </w:rPr>
              <w:t xml:space="preserve">Place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0" w:line="259" w:lineRule="auto"/>
              <w:ind w:left="0" w:firstLine="0"/>
              <w:rPr/>
            </w:pPr>
            <w:r w:rsidDel="00000000" w:rsidR="00000000" w:rsidRPr="00000000">
              <w:rPr>
                <w:rtl w:val="0"/>
              </w:rPr>
              <w:t xml:space="preserve">The system is able to accumulate knowledge about the location and types of </w:t>
            </w:r>
            <w:sdt>
              <w:sdtPr>
                <w:tag w:val="goog_rdk_674"/>
              </w:sdtPr>
              <w:sdtContent>
                <w:ins w:author="Andrea BOMBARDA" w:id="223" w:date="2022-12-15T11:52:12Z">
                  <w:r w:rsidDel="00000000" w:rsidR="00000000" w:rsidRPr="00000000">
                    <w:rPr>
                      <w:rtl w:val="0"/>
                    </w:rPr>
                    <w:t xml:space="preserve">physical </w:t>
                  </w:r>
                  <w:r w:rsidDel="00000000" w:rsidR="00000000" w:rsidRPr="00000000">
                    <w:rPr>
                      <w:highlight w:val="green"/>
                      <w:rtl w:val="0"/>
                    </w:rPr>
                    <w:t xml:space="preserve">elements</w:t>
                  </w:r>
                </w:ins>
              </w:sdtContent>
            </w:sdt>
            <w:sdt>
              <w:sdtPr>
                <w:tag w:val="goog_rdk_675"/>
              </w:sdtPr>
              <w:sdtContent>
                <w:del w:author="Andrea BOMBARDA" w:id="223" w:date="2022-12-15T11:52:12Z">
                  <w:r w:rsidDel="00000000" w:rsidR="00000000" w:rsidRPr="00000000">
                    <w:rPr>
                      <w:highlight w:val="green"/>
                      <w:rtl w:val="0"/>
                    </w:rPr>
                    <w:delText xml:space="preserve">objects</w:delText>
                  </w:r>
                  <w:r w:rsidDel="00000000" w:rsidR="00000000" w:rsidRPr="00000000">
                    <w:rPr>
                      <w:rtl w:val="0"/>
                    </w:rPr>
                    <w:delText xml:space="preserve"> </w:delText>
                  </w:r>
                  <w:r w:rsidDel="00000000" w:rsidR="00000000" w:rsidRPr="00000000">
                    <w:rPr>
                      <w:rtl w:val="0"/>
                    </w:rPr>
                    <w:delText xml:space="preserve">and environmental features </w:delText>
                  </w:r>
                </w:del>
              </w:sdtContent>
            </w:sdt>
            <w:sdt>
              <w:sdtPr>
                <w:tag w:val="goog_rdk_676"/>
              </w:sdtPr>
              <w:sdtContent>
                <w:ins w:author="Andrea BOMBARDA" w:id="223" w:date="2022-12-15T11:52:12Z">
                  <w:r w:rsidDel="00000000" w:rsidR="00000000" w:rsidRPr="00000000">
                    <w:rPr>
                      <w:rtl w:val="0"/>
                    </w:rPr>
                    <w:t xml:space="preserve"> within physical environment </w:t>
                  </w:r>
                </w:ins>
              </w:sdtContent>
            </w:sdt>
            <w:r w:rsidDel="00000000" w:rsidR="00000000" w:rsidRPr="00000000">
              <w:rPr>
                <w:rtl w:val="0"/>
              </w:rPr>
              <w:t xml:space="preserve">in terms of matching </w:t>
            </w:r>
            <w:sdt>
              <w:sdtPr>
                <w:tag w:val="goog_rdk_677"/>
              </w:sdtPr>
              <w:sdtContent>
                <w:ins w:author="Andrea BOMBARDA" w:id="224" w:date="2022-12-15T11:52:16Z">
                  <w:r w:rsidDel="00000000" w:rsidR="00000000" w:rsidRPr="00000000">
                    <w:rPr>
                      <w:rtl w:val="0"/>
                    </w:rPr>
                    <w:t xml:space="preserve">elements </w:t>
                  </w:r>
                </w:ins>
              </w:sdtContent>
            </w:sdt>
            <w:sdt>
              <w:sdtPr>
                <w:tag w:val="goog_rdk_678"/>
              </w:sdtPr>
              <w:sdtContent>
                <w:del w:author="Andrea BOMBARDA" w:id="224" w:date="2022-12-15T11:52:16Z">
                  <w:r w:rsidDel="00000000" w:rsidR="00000000" w:rsidRPr="00000000">
                    <w:rPr>
                      <w:rtl w:val="0"/>
                    </w:rPr>
                    <w:delText xml:space="preserve">objects </w:delText>
                  </w:r>
                </w:del>
              </w:sdtContent>
            </w:sdt>
            <w:r w:rsidDel="00000000" w:rsidR="00000000" w:rsidRPr="00000000">
              <w:rPr>
                <w:rtl w:val="0"/>
              </w:rPr>
              <w:t xml:space="preserve">to pre-defined and known types.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spacing w:after="0" w:line="259" w:lineRule="auto"/>
              <w:ind w:left="0" w:firstLine="0"/>
              <w:jc w:val="both"/>
              <w:rPr/>
            </w:pPr>
            <w:r w:rsidDel="00000000" w:rsidR="00000000" w:rsidRPr="00000000">
              <w:rPr>
                <w:rtl w:val="0"/>
              </w:rPr>
              <w:t xml:space="preserve">Knowledge scaffolding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0" w:line="259" w:lineRule="auto"/>
              <w:ind w:left="0" w:firstLine="0"/>
              <w:rPr/>
            </w:pPr>
            <w:r w:rsidDel="00000000" w:rsidR="00000000" w:rsidRPr="00000000">
              <w:rPr>
                <w:rtl w:val="0"/>
              </w:rPr>
              <w:t xml:space="preserve">The system has the ability to integrate embedded knowledge of </w:t>
            </w:r>
            <w:sdt>
              <w:sdtPr>
                <w:tag w:val="goog_rdk_679"/>
              </w:sdtPr>
              <w:sdtContent>
                <w:ins w:author="Andrea BOMBARDA" w:id="225" w:date="2022-12-15T11:52:20Z">
                  <w:r w:rsidDel="00000000" w:rsidR="00000000" w:rsidRPr="00000000">
                    <w:rPr>
                      <w:rtl w:val="0"/>
                    </w:rPr>
                    <w:t xml:space="preserve">elements </w:t>
                  </w:r>
                </w:ins>
              </w:sdtContent>
            </w:sdt>
            <w:sdt>
              <w:sdtPr>
                <w:tag w:val="goog_rdk_680"/>
              </w:sdtPr>
              <w:sdtContent>
                <w:del w:author="Andrea BOMBARDA" w:id="225" w:date="2022-12-15T11:52:20Z">
                  <w:r w:rsidDel="00000000" w:rsidR="00000000" w:rsidRPr="00000000">
                    <w:rPr>
                      <w:rtl w:val="0"/>
                    </w:rPr>
                    <w:delText xml:space="preserve">objects </w:delText>
                  </w:r>
                </w:del>
              </w:sdtContent>
            </w:sdt>
            <w:r w:rsidDel="00000000" w:rsidR="00000000" w:rsidRPr="00000000">
              <w:rPr>
                <w:rtl w:val="0"/>
              </w:rPr>
              <w:t xml:space="preserve">and places with related knowledge gained from the environment.</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spacing w:after="0" w:line="259" w:lineRule="auto"/>
              <w:ind w:left="0" w:firstLine="0"/>
              <w:rPr/>
            </w:pPr>
            <w:r w:rsidDel="00000000" w:rsidR="00000000" w:rsidRPr="00000000">
              <w:rPr>
                <w:rtl w:val="0"/>
              </w:rPr>
              <w:t xml:space="preserve">Requested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59" w:lineRule="auto"/>
              <w:ind w:left="0" w:firstLine="0"/>
              <w:rPr/>
            </w:pPr>
            <w:r w:rsidDel="00000000" w:rsidR="00000000" w:rsidRPr="00000000">
              <w:rPr>
                <w:rtl w:val="0"/>
              </w:rPr>
              <w:t xml:space="preserve">The system is able to recognise that it has insufficient knowledge about an </w:t>
            </w:r>
            <w:sdt>
              <w:sdtPr>
                <w:tag w:val="goog_rdk_681"/>
              </w:sdtPr>
              <w:sdtContent>
                <w:ins w:author="Andrea BOMBARDA" w:id="226" w:date="2022-12-15T11:52:25Z">
                  <w:r w:rsidDel="00000000" w:rsidR="00000000" w:rsidRPr="00000000">
                    <w:rPr>
                      <w:rtl w:val="0"/>
                    </w:rPr>
                    <w:t xml:space="preserve">element </w:t>
                  </w:r>
                </w:ins>
              </w:sdtContent>
            </w:sdt>
            <w:sdt>
              <w:sdtPr>
                <w:tag w:val="goog_rdk_682"/>
              </w:sdtPr>
              <w:sdtContent>
                <w:del w:author="Andrea BOMBARDA" w:id="226" w:date="2022-12-15T11:52:25Z">
                  <w:r w:rsidDel="00000000" w:rsidR="00000000" w:rsidRPr="00000000">
                    <w:rPr>
                      <w:rtl w:val="0"/>
                    </w:rPr>
                    <w:delText xml:space="preserve">object </w:delText>
                  </w:r>
                </w:del>
              </w:sdtContent>
            </w:sdt>
            <w:r w:rsidDel="00000000" w:rsidR="00000000" w:rsidRPr="00000000">
              <w:rPr>
                <w:rtl w:val="0"/>
              </w:rPr>
              <w:t xml:space="preserve">or place relevant to the task and can formulate a question to gain that knowledge either from a person or an external data source such as the internet or another system.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spacing w:after="0" w:line="259" w:lineRule="auto"/>
              <w:ind w:left="0" w:firstLine="0"/>
              <w:jc w:val="both"/>
              <w:rPr/>
            </w:pPr>
            <w:r w:rsidDel="00000000" w:rsidR="00000000" w:rsidRPr="00000000">
              <w:rPr>
                <w:rtl w:val="0"/>
              </w:rPr>
              <w:t xml:space="preserve">Distributed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59" w:lineRule="auto"/>
              <w:ind w:left="0" w:firstLine="0"/>
              <w:jc w:val="both"/>
              <w:rPr/>
            </w:pPr>
            <w:r w:rsidDel="00000000" w:rsidR="00000000" w:rsidRPr="00000000">
              <w:rPr>
                <w:rtl w:val="0"/>
              </w:rPr>
              <w:t xml:space="preserve">The system is able to communicate its gained knowledge to other </w:t>
            </w:r>
            <w:r w:rsidDel="00000000" w:rsidR="00000000" w:rsidRPr="00000000">
              <w:rPr>
                <w:rtl w:val="0"/>
              </w:rPr>
              <w:t xml:space="preserve">systems,</w:t>
            </w:r>
            <w:r w:rsidDel="00000000" w:rsidR="00000000" w:rsidRPr="00000000">
              <w:rPr>
                <w:rtl w:val="0"/>
              </w:rPr>
              <w:t xml:space="preserve"> and can receive and integrate knowledge from other systems.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spacing w:after="0" w:line="259" w:lineRule="auto"/>
              <w:ind w:left="0" w:firstLine="0"/>
              <w:rPr/>
            </w:pPr>
            <w:r w:rsidDel="00000000" w:rsidR="00000000" w:rsidRPr="00000000">
              <w:rPr>
                <w:rtl w:val="0"/>
              </w:rPr>
              <w:t xml:space="preserve">Interaction acquisition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59" w:lineRule="auto"/>
              <w:ind w:left="0" w:firstLine="0"/>
              <w:rPr/>
            </w:pPr>
            <w:r w:rsidDel="00000000" w:rsidR="00000000" w:rsidRPr="00000000">
              <w:rPr>
                <w:rtl w:val="0"/>
              </w:rPr>
              <w:t xml:space="preserve">The system is able to acquire knowledge about its environment and </w:t>
            </w:r>
            <w:sdt>
              <w:sdtPr>
                <w:tag w:val="goog_rdk_683"/>
              </w:sdtPr>
              <w:sdtContent>
                <w:ins w:author="Andrea BOMBARDA" w:id="227" w:date="2022-12-15T11:52:35Z">
                  <w:r w:rsidDel="00000000" w:rsidR="00000000" w:rsidRPr="00000000">
                    <w:rPr>
                      <w:rtl w:val="0"/>
                    </w:rPr>
                    <w:t xml:space="preserve">elements </w:t>
                  </w:r>
                </w:ins>
              </w:sdtContent>
            </w:sdt>
            <w:sdt>
              <w:sdtPr>
                <w:tag w:val="goog_rdk_684"/>
              </w:sdtPr>
              <w:sdtContent>
                <w:del w:author="Andrea BOMBARDA" w:id="227" w:date="2022-12-15T11:52:35Z">
                  <w:r w:rsidDel="00000000" w:rsidR="00000000" w:rsidRPr="00000000">
                    <w:rPr>
                      <w:rtl w:val="0"/>
                    </w:rPr>
                    <w:delText xml:space="preserve">objects </w:delText>
                  </w:r>
                </w:del>
              </w:sdtContent>
            </w:sdt>
            <w:r w:rsidDel="00000000" w:rsidR="00000000" w:rsidRPr="00000000">
              <w:rPr>
                <w:rtl w:val="0"/>
              </w:rPr>
              <w:t xml:space="preserve">within it through planned interactions with the environment and </w:t>
            </w:r>
            <w:sdt>
              <w:sdtPr>
                <w:tag w:val="goog_rdk_685"/>
              </w:sdtPr>
              <w:sdtContent>
                <w:ins w:author="Andrea BOMBARDA" w:id="228" w:date="2022-12-15T11:52:38Z">
                  <w:r w:rsidDel="00000000" w:rsidR="00000000" w:rsidRPr="00000000">
                    <w:rPr>
                      <w:rtl w:val="0"/>
                    </w:rPr>
                    <w:t xml:space="preserve">elements.</w:t>
                  </w:r>
                </w:ins>
              </w:sdtContent>
            </w:sdt>
            <w:sdt>
              <w:sdtPr>
                <w:tag w:val="goog_rdk_686"/>
              </w:sdtPr>
              <w:sdtContent>
                <w:del w:author="Andrea BOMBARDA" w:id="228" w:date="2022-12-15T11:52:38Z">
                  <w:r w:rsidDel="00000000" w:rsidR="00000000" w:rsidRPr="00000000">
                    <w:rPr>
                      <w:rtl w:val="0"/>
                    </w:rPr>
                    <w:delText xml:space="preserve">objects</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spacing w:after="0" w:line="259" w:lineRule="auto"/>
              <w:ind w:left="0" w:firstLine="0"/>
              <w:rPr/>
            </w:pPr>
            <w:r w:rsidDel="00000000" w:rsidR="00000000" w:rsidRPr="00000000">
              <w:rPr>
                <w:rtl w:val="0"/>
              </w:rPr>
              <w:t xml:space="preserve">Object function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259" w:lineRule="auto"/>
              <w:ind w:left="0" w:firstLine="0"/>
              <w:rPr/>
            </w:pPr>
            <w:r w:rsidDel="00000000" w:rsidR="00000000" w:rsidRPr="00000000">
              <w:rPr>
                <w:rtl w:val="0"/>
              </w:rPr>
              <w:t xml:space="preserve">The system is able to acquire knowledge about the function of objects in the</w:t>
            </w:r>
            <w:sdt>
              <w:sdtPr>
                <w:tag w:val="goog_rdk_687"/>
              </w:sdtPr>
              <w:sdtContent>
                <w:ins w:author="Andrea BOMBARDA" w:id="229" w:date="2022-12-15T11:53:08Z">
                  <w:r w:rsidDel="00000000" w:rsidR="00000000" w:rsidRPr="00000000">
                    <w:rPr>
                      <w:rtl w:val="0"/>
                    </w:rPr>
                    <w:t xml:space="preserve"> physical</w:t>
                  </w:r>
                </w:ins>
              </w:sdtContent>
            </w:sdt>
            <w:r w:rsidDel="00000000" w:rsidR="00000000" w:rsidRPr="00000000">
              <w:rPr>
                <w:rtl w:val="0"/>
              </w:rPr>
              <w:t xml:space="preserve"> environment. This knowledge may be acquired directly or indirectly through observation.</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after="0" w:line="259" w:lineRule="auto"/>
              <w:ind w:left="0"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after="0" w:line="259" w:lineRule="auto"/>
              <w:ind w:left="0" w:firstLine="0"/>
              <w:rPr/>
            </w:pPr>
            <w:r w:rsidDel="00000000" w:rsidR="00000000" w:rsidRPr="00000000">
              <w:rPr>
                <w:rtl w:val="0"/>
              </w:rPr>
              <w:t xml:space="preserve">User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0" w:line="259" w:lineRule="auto"/>
              <w:ind w:left="0" w:firstLine="0"/>
              <w:rPr/>
            </w:pPr>
            <w:r w:rsidDel="00000000" w:rsidR="00000000" w:rsidRPr="00000000">
              <w:rPr>
                <w:rtl w:val="0"/>
              </w:rPr>
              <w:t xml:space="preserve">The system is able to acquire knowledge about the user by observation.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spacing w:after="0" w:line="259" w:lineRule="auto"/>
              <w:ind w:left="0" w:firstLine="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spacing w:after="0" w:line="259" w:lineRule="auto"/>
              <w:ind w:left="0" w:firstLine="0"/>
              <w:rPr/>
            </w:pPr>
            <w:r w:rsidDel="00000000" w:rsidR="00000000" w:rsidRPr="00000000">
              <w:rPr>
                <w:rtl w:val="0"/>
              </w:rPr>
              <w:t xml:space="preserve">Critical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59" w:lineRule="auto"/>
              <w:ind w:left="0" w:right="48" w:firstLine="0"/>
              <w:rPr/>
            </w:pPr>
            <w:r w:rsidDel="00000000" w:rsidR="00000000" w:rsidRPr="00000000">
              <w:rPr>
                <w:rtl w:val="0"/>
              </w:rPr>
              <w:t xml:space="preserve">The system is able to acquire knowledge about its actions by analysis of critical feedback that follows the completion of the action.</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59" w:lineRule="auto"/>
              <w:ind w:left="0" w:firstLine="0"/>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59" w:lineRule="auto"/>
              <w:ind w:left="0" w:firstLine="0"/>
              <w:jc w:val="both"/>
              <w:rPr/>
            </w:pPr>
            <w:r w:rsidDel="00000000" w:rsidR="00000000" w:rsidRPr="00000000">
              <w:rPr>
                <w:rtl w:val="0"/>
              </w:rPr>
              <w:t xml:space="preserve">Long-term observation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59" w:lineRule="auto"/>
              <w:ind w:left="0" w:firstLine="0"/>
              <w:rPr/>
            </w:pPr>
            <w:r w:rsidDel="00000000" w:rsidR="00000000" w:rsidRPr="00000000">
              <w:rPr>
                <w:rtl w:val="0"/>
              </w:rPr>
              <w:t xml:space="preserve">The system is able to distinguish between long-term and short-term changes in the </w:t>
            </w:r>
            <w:sdt>
              <w:sdtPr>
                <w:tag w:val="goog_rdk_688"/>
              </w:sdtPr>
              <w:sdtContent>
                <w:ins w:author="Angelo Michele GARGANTINI" w:id="230" w:date="2022-12-15T11:09:03Z">
                  <w:r w:rsidDel="00000000" w:rsidR="00000000" w:rsidRPr="00000000">
                    <w:rPr>
                      <w:rtl w:val="0"/>
                    </w:rPr>
                    <w:t xml:space="preserve">physical </w:t>
                  </w:r>
                </w:ins>
              </w:sdtContent>
            </w:sdt>
            <w:r w:rsidDel="00000000" w:rsidR="00000000" w:rsidRPr="00000000">
              <w:rPr>
                <w:rtl w:val="0"/>
              </w:rPr>
              <w:t xml:space="preserve">environment and the objects within it</w:t>
            </w:r>
            <w:sdt>
              <w:sdtPr>
                <w:tag w:val="goog_rdk_689"/>
              </w:sdtPr>
              <w:sdtContent>
                <w:ins w:author="Angelo Michele GARGANTINI" w:id="231" w:date="2022-12-15T11:09:11Z">
                  <w:r w:rsidDel="00000000" w:rsidR="00000000" w:rsidRPr="00000000">
                    <w:rPr>
                      <w:rtl w:val="0"/>
                    </w:rPr>
                    <w:t xml:space="preserve"> and in the human environment</w:t>
                  </w:r>
                </w:ins>
              </w:sdtContent>
            </w:sdt>
            <w:r w:rsidDel="00000000" w:rsidR="00000000" w:rsidRPr="00000000">
              <w:rPr>
                <w:rtl w:val="0"/>
              </w:rPr>
              <w:t xml:space="preserv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59" w:lineRule="auto"/>
              <w:ind w:left="0" w:firstLine="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0" w:line="259" w:lineRule="auto"/>
              <w:ind w:left="0" w:firstLine="0"/>
              <w:rPr/>
            </w:pPr>
            <w:r w:rsidDel="00000000" w:rsidR="00000000" w:rsidRPr="00000000">
              <w:rPr>
                <w:rtl w:val="0"/>
              </w:rPr>
              <w:t xml:space="preserve">Patterns of behaviour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after="0" w:line="259" w:lineRule="auto"/>
              <w:ind w:left="0" w:firstLine="0"/>
              <w:rPr/>
            </w:pPr>
            <w:r w:rsidDel="00000000" w:rsidR="00000000" w:rsidRPr="00000000">
              <w:rPr>
                <w:rtl w:val="0"/>
              </w:rPr>
              <w:t xml:space="preserve">The system is able to acquire knowledge about the patterns of behaviour of the user that relate to the task.</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59" w:lineRule="auto"/>
              <w:ind w:left="0" w:firstLine="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0" w:line="259" w:lineRule="auto"/>
              <w:ind w:left="0" w:firstLine="0"/>
              <w:rPr/>
            </w:pPr>
            <w:r w:rsidDel="00000000" w:rsidR="00000000" w:rsidRPr="00000000">
              <w:rPr>
                <w:rtl w:val="0"/>
              </w:rPr>
              <w:t xml:space="preserve">Observation learning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59" w:lineRule="auto"/>
              <w:ind w:left="0" w:firstLine="0"/>
              <w:rPr/>
            </w:pPr>
            <w:r w:rsidDel="00000000" w:rsidR="00000000" w:rsidRPr="00000000">
              <w:rPr>
                <w:rtl w:val="0"/>
              </w:rPr>
              <w:t xml:space="preserve">The system is able to acquire knowledge indirectly from observing other systems or people carrying out tasks.</w:t>
            </w:r>
          </w:p>
        </w:tc>
      </w:tr>
    </w:tbl>
    <w:p w:rsidR="00000000" w:rsidDel="00000000" w:rsidP="00000000" w:rsidRDefault="00000000" w:rsidRPr="00000000" w14:paraId="00000286">
      <w:pPr>
        <w:ind w:left="720" w:right="7" w:firstLine="0"/>
        <w:rPr/>
      </w:pPr>
      <w:r w:rsidDel="00000000" w:rsidR="00000000" w:rsidRPr="00000000">
        <w:rPr>
          <w:shd w:fill="f4cccc" w:val="clear"/>
          <w:rtl w:val="0"/>
        </w:rPr>
        <w:t xml:space="preserve"> </w:t>
      </w:r>
      <w:r w:rsidDel="00000000" w:rsidR="00000000" w:rsidRPr="00000000">
        <w:rPr>
          <w:rtl w:val="0"/>
        </w:rPr>
      </w:r>
    </w:p>
    <w:p w:rsidR="00000000" w:rsidDel="00000000" w:rsidP="00000000" w:rsidRDefault="00000000" w:rsidRPr="00000000" w14:paraId="00000287">
      <w:pPr>
        <w:numPr>
          <w:ilvl w:val="0"/>
          <w:numId w:val="4"/>
        </w:numPr>
        <w:ind w:left="720" w:right="7" w:hanging="360"/>
        <w:rPr>
          <w:b w:val="0"/>
          <w:sz w:val="24"/>
          <w:szCs w:val="24"/>
          <w:shd w:fill="f4cccc" w:val="clear"/>
        </w:rPr>
      </w:pPr>
      <w:r w:rsidDel="00000000" w:rsidR="00000000" w:rsidRPr="00000000">
        <w:rPr>
          <w:b w:val="0"/>
          <w:shd w:fill="fce5cd" w:val="clear"/>
          <w:rtl w:val="0"/>
        </w:rPr>
        <w:t xml:space="preserve"> Author: GSSI</w:t>
      </w:r>
      <w:r w:rsidDel="00000000" w:rsidR="00000000" w:rsidRPr="00000000">
        <w:rPr>
          <w:rtl w:val="0"/>
        </w:rPr>
      </w:r>
    </w:p>
    <w:p w:rsidR="00000000" w:rsidDel="00000000" w:rsidP="00000000" w:rsidRDefault="00000000" w:rsidRPr="00000000" w14:paraId="00000288">
      <w:pPr>
        <w:pStyle w:val="Heading2"/>
        <w:spacing w:after="222" w:before="0" w:lineRule="auto"/>
        <w:ind w:left="0" w:firstLine="720"/>
        <w:rPr>
          <w:b w:val="0"/>
          <w:sz w:val="24"/>
          <w:szCs w:val="24"/>
        </w:rPr>
      </w:pPr>
      <w:bookmarkStart w:colFirst="0" w:colLast="0" w:name="_heading=h.kpf1v22cvp1q" w:id="4"/>
      <w:bookmarkEnd w:id="4"/>
      <w:r w:rsidDel="00000000" w:rsidR="00000000" w:rsidRPr="00000000">
        <w:rPr>
          <w:sz w:val="24"/>
          <w:szCs w:val="24"/>
          <w:rtl w:val="0"/>
        </w:rPr>
        <w:t xml:space="preserve">PEMS</w:t>
      </w:r>
      <w:r w:rsidDel="00000000" w:rsidR="00000000" w:rsidRPr="00000000">
        <w:rPr>
          <w:b w:val="0"/>
          <w:sz w:val="24"/>
          <w:szCs w:val="24"/>
          <w:rtl w:val="0"/>
        </w:rPr>
        <w:t xml:space="preserve">: insulin pump - general</w:t>
      </w:r>
    </w:p>
    <w:p w:rsidR="00000000" w:rsidDel="00000000" w:rsidP="00000000" w:rsidRDefault="00000000" w:rsidRPr="00000000" w14:paraId="00000289">
      <w:pPr>
        <w:ind w:left="720" w:firstLine="0"/>
        <w:rPr/>
      </w:pPr>
      <w:r w:rsidDel="00000000" w:rsidR="00000000" w:rsidRPr="00000000">
        <w:rPr>
          <w:b w:val="1"/>
          <w:rtl w:val="0"/>
        </w:rPr>
        <w:t xml:space="preserve">Motivation: </w:t>
      </w:r>
      <w:r w:rsidDel="00000000" w:rsidR="00000000" w:rsidRPr="00000000">
        <w:rPr>
          <w:rtl w:val="0"/>
        </w:rPr>
        <w:t xml:space="preserve">For instance, referring to level 12, it doesn’t make sense to say that the system is able to distinguish changes in the objects within the patient</w:t>
      </w:r>
      <w:r w:rsidDel="00000000" w:rsidR="00000000" w:rsidRPr="00000000">
        <w:rPr>
          <w:rtl w:val="0"/>
        </w:rPr>
      </w:r>
    </w:p>
    <w:p w:rsidR="00000000" w:rsidDel="00000000" w:rsidP="00000000" w:rsidRDefault="00000000" w:rsidRPr="00000000" w14:paraId="0000028A">
      <w:pPr>
        <w:pStyle w:val="Heading2"/>
        <w:spacing w:after="222" w:before="0" w:lineRule="auto"/>
        <w:ind w:left="0" w:firstLine="720"/>
        <w:rPr>
          <w:b w:val="0"/>
          <w:sz w:val="24"/>
          <w:szCs w:val="24"/>
        </w:rPr>
      </w:pPr>
      <w:bookmarkStart w:colFirst="0" w:colLast="0" w:name="_heading=h.tp1kguh63ll9" w:id="5"/>
      <w:bookmarkEnd w:id="5"/>
      <w:r w:rsidDel="00000000" w:rsidR="00000000" w:rsidRPr="00000000">
        <w:rPr>
          <w:sz w:val="24"/>
          <w:szCs w:val="24"/>
          <w:rtl w:val="0"/>
        </w:rPr>
        <w:t xml:space="preserve">Proposal: </w:t>
      </w:r>
      <w:r w:rsidDel="00000000" w:rsidR="00000000" w:rsidRPr="00000000">
        <w:rPr>
          <w:b w:val="0"/>
          <w:sz w:val="24"/>
          <w:szCs w:val="24"/>
          <w:rtl w:val="0"/>
        </w:rPr>
        <w:t xml:space="preserve">Fix environment - patient. Fixing environment - patient may require cascading changes.</w:t>
      </w:r>
    </w:p>
    <w:p w:rsidR="00000000" w:rsidDel="00000000" w:rsidP="00000000" w:rsidRDefault="00000000" w:rsidRPr="00000000" w14:paraId="0000028B">
      <w:pPr>
        <w:ind w:left="720" w:right="7" w:firstLine="0"/>
        <w:rPr>
          <w:b w:val="0"/>
          <w:sz w:val="24"/>
          <w:szCs w:val="24"/>
        </w:rPr>
      </w:pPr>
      <w:r w:rsidDel="00000000" w:rsidR="00000000" w:rsidRPr="00000000">
        <w:rPr>
          <w:b w:val="1"/>
          <w:rtl w:val="0"/>
        </w:rPr>
        <w:t xml:space="preserve">Status: </w:t>
      </w: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ind w:left="-5" w:firstLine="0"/>
        <w:rPr>
          <w:sz w:val="32"/>
          <w:szCs w:val="32"/>
        </w:rPr>
      </w:pPr>
      <w:r w:rsidDel="00000000" w:rsidR="00000000" w:rsidRPr="00000000">
        <w:rPr>
          <w:sz w:val="32"/>
          <w:szCs w:val="32"/>
          <w:rtl w:val="0"/>
        </w:rPr>
        <w:t xml:space="preserve">Reasoning</w:t>
      </w:r>
    </w:p>
    <w:p w:rsidR="00000000" w:rsidDel="00000000" w:rsidP="00000000" w:rsidRDefault="00000000" w:rsidRPr="00000000" w14:paraId="0000028E">
      <w:pPr>
        <w:spacing w:after="233" w:line="259" w:lineRule="auto"/>
        <w:ind w:left="0" w:firstLine="0"/>
        <w:jc w:val="both"/>
        <w:rPr/>
      </w:pPr>
      <w:r w:rsidDel="00000000" w:rsidR="00000000" w:rsidRPr="00000000">
        <w:rPr>
          <w:rtl w:val="0"/>
        </w:rPr>
        <w:t xml:space="preserve">The r</w:t>
      </w:r>
      <w:r w:rsidDel="00000000" w:rsidR="00000000" w:rsidRPr="00000000">
        <w:rPr>
          <w:rtl w:val="0"/>
        </w:rPr>
        <w:t xml:space="preserve">easoning ability is the glue that holds the cognitive structures together. Perception, knowledge acquisition, interpretation and envisioning all rely to a certain extent on the ability to </w:t>
      </w:r>
      <w:r w:rsidDel="00000000" w:rsidR="00000000" w:rsidRPr="00000000">
        <w:rPr>
          <w:rtl w:val="0"/>
        </w:rPr>
        <w:t xml:space="preserve">reason </w:t>
      </w:r>
      <w:r w:rsidDel="00000000" w:rsidR="00000000" w:rsidRPr="00000000">
        <w:rPr>
          <w:rtl w:val="0"/>
        </w:rPr>
        <w:t xml:space="preserve">from uncertain data. As application tasks become more complex the need to provide task and mission-level reasoning increases.</w:t>
      </w:r>
    </w:p>
    <w:tbl>
      <w:tblPr>
        <w:tblStyle w:val="Table18"/>
        <w:tblW w:w="15150.0" w:type="dxa"/>
        <w:jc w:val="left"/>
        <w:tblInd w:w="5.0" w:type="dxa"/>
        <w:tblLayout w:type="fixed"/>
        <w:tblLook w:val="0400"/>
      </w:tblPr>
      <w:tblGrid>
        <w:gridCol w:w="600"/>
        <w:gridCol w:w="1824"/>
        <w:gridCol w:w="12726"/>
        <w:tblGridChange w:id="0">
          <w:tblGrid>
            <w:gridCol w:w="600"/>
            <w:gridCol w:w="1824"/>
            <w:gridCol w:w="1272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spacing w:after="0" w:line="259" w:lineRule="auto"/>
              <w:ind w:left="0" w:firstLine="0"/>
              <w:rPr/>
            </w:pPr>
            <w:r w:rsidDel="00000000" w:rsidR="00000000" w:rsidRPr="00000000">
              <w:rPr>
                <w:rtl w:val="0"/>
              </w:rPr>
              <w:t xml:space="preserve">No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59" w:lineRule="auto"/>
              <w:ind w:left="0" w:firstLine="0"/>
              <w:rPr/>
            </w:pPr>
            <w:r w:rsidDel="00000000" w:rsidR="00000000" w:rsidRPr="00000000">
              <w:rPr>
                <w:rtl w:val="0"/>
              </w:rPr>
              <w:t xml:space="preserve">The</w:t>
            </w:r>
            <w:sdt>
              <w:sdtPr>
                <w:tag w:val="goog_rdk_690"/>
              </w:sdtPr>
              <w:sdtContent>
                <w:del w:author="Martina De Sanctis" w:id="232" w:date="2023-02-01T10:18:35Z">
                  <w:r w:rsidDel="00000000" w:rsidR="00000000" w:rsidRPr="00000000">
                    <w:rPr>
                      <w:rtl w:val="0"/>
                    </w:rPr>
                    <w:delText xml:space="preserve">re are numerous simple</w:delText>
                  </w:r>
                </w:del>
              </w:sdtContent>
            </w:sdt>
            <w:r w:rsidDel="00000000" w:rsidR="00000000" w:rsidRPr="00000000">
              <w:rPr>
                <w:rtl w:val="0"/>
              </w:rPr>
              <w:t xml:space="preserve"> system</w:t>
            </w:r>
            <w:sdt>
              <w:sdtPr>
                <w:tag w:val="goog_rdk_691"/>
              </w:sdtPr>
              <w:sdtContent>
                <w:del w:author="Martina De Sanctis" w:id="233" w:date="2023-02-01T10:18:40Z">
                  <w:r w:rsidDel="00000000" w:rsidR="00000000" w:rsidRPr="00000000">
                    <w:rPr>
                      <w:rtl w:val="0"/>
                    </w:rPr>
                    <w:delText xml:space="preserve">s</w:delText>
                  </w:r>
                </w:del>
              </w:sdtContent>
            </w:sdt>
            <w:r w:rsidDel="00000000" w:rsidR="00000000" w:rsidRPr="00000000">
              <w:rPr>
                <w:rtl w:val="0"/>
              </w:rPr>
              <w:t xml:space="preserve"> </w:t>
            </w:r>
            <w:sdt>
              <w:sdtPr>
                <w:tag w:val="goog_rdk_692"/>
              </w:sdtPr>
              <w:sdtContent>
                <w:del w:author="Martina De Sanctis" w:id="234" w:date="2023-02-01T10:18:43Z">
                  <w:r w:rsidDel="00000000" w:rsidR="00000000" w:rsidRPr="00000000">
                    <w:rPr>
                      <w:rtl w:val="0"/>
                    </w:rPr>
                    <w:delText xml:space="preserve">that </w:delText>
                  </w:r>
                </w:del>
              </w:sdtContent>
            </w:sdt>
            <w:r w:rsidDel="00000000" w:rsidR="00000000" w:rsidRPr="00000000">
              <w:rPr>
                <w:rtl w:val="0"/>
              </w:rPr>
              <w:t xml:space="preserve">do</w:t>
            </w:r>
            <w:sdt>
              <w:sdtPr>
                <w:tag w:val="goog_rdk_693"/>
              </w:sdtPr>
              <w:sdtContent>
                <w:ins w:author="Martina De Sanctis" w:id="235" w:date="2023-02-01T10:18:45Z">
                  <w:r w:rsidDel="00000000" w:rsidR="00000000" w:rsidRPr="00000000">
                    <w:rPr>
                      <w:rtl w:val="0"/>
                    </w:rPr>
                    <w:t xml:space="preserve">es</w:t>
                  </w:r>
                </w:ins>
              </w:sdtContent>
            </w:sdt>
            <w:r w:rsidDel="00000000" w:rsidR="00000000" w:rsidRPr="00000000">
              <w:rPr>
                <w:rtl w:val="0"/>
              </w:rPr>
              <w:t xml:space="preserve"> not carry out any form of reasoning but simply execute</w:t>
            </w:r>
            <w:sdt>
              <w:sdtPr>
                <w:tag w:val="goog_rdk_694"/>
              </w:sdtPr>
              <w:sdtContent>
                <w:ins w:author="Martina De Sanctis" w:id="236" w:date="2023-02-01T10:18:52Z">
                  <w:r w:rsidDel="00000000" w:rsidR="00000000" w:rsidRPr="00000000">
                    <w:rPr>
                      <w:rtl w:val="0"/>
                    </w:rPr>
                    <w:t xml:space="preserve">s</w:t>
                  </w:r>
                </w:ins>
              </w:sdtContent>
            </w:sdt>
            <w:r w:rsidDel="00000000" w:rsidR="00000000" w:rsidRPr="00000000">
              <w:rPr>
                <w:rtl w:val="0"/>
              </w:rPr>
              <w:t xml:space="preserve"> a pre-determined pattern of activity.</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line="259" w:lineRule="auto"/>
              <w:ind w:left="0" w:firstLine="0"/>
              <w:rPr/>
            </w:pPr>
            <w:r w:rsidDel="00000000" w:rsidR="00000000" w:rsidRPr="00000000">
              <w:rPr>
                <w:rtl w:val="0"/>
              </w:rPr>
              <w:t xml:space="preserve">Reasoning from sense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spacing w:after="0" w:line="259" w:lineRule="auto"/>
              <w:ind w:left="0" w:firstLine="0"/>
              <w:rPr/>
            </w:pPr>
            <w:r w:rsidDel="00000000" w:rsidR="00000000" w:rsidRPr="00000000">
              <w:rPr>
                <w:rtl w:val="0"/>
              </w:rPr>
              <w:t xml:space="preserve">The system is able to make basic judgements of sense data sufficient to allow actions to be controlled.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0" w:line="259" w:lineRule="auto"/>
              <w:ind w:left="0" w:firstLine="0"/>
              <w:rPr/>
            </w:pPr>
            <w:r w:rsidDel="00000000" w:rsidR="00000000" w:rsidRPr="00000000">
              <w:rPr>
                <w:rtl w:val="0"/>
              </w:rPr>
              <w:t xml:space="preserve">Pre-defined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59" w:lineRule="auto"/>
              <w:ind w:left="0" w:firstLine="0"/>
              <w:rPr/>
            </w:pPr>
            <w:r w:rsidDel="00000000" w:rsidR="00000000" w:rsidRPr="00000000">
              <w:rPr>
                <w:rtl w:val="0"/>
              </w:rPr>
              <w:t xml:space="preserve">The system is able to use basic predefined knowledge about structures and </w:t>
            </w:r>
            <w:sdt>
              <w:sdtPr>
                <w:tag w:val="goog_rdk_695"/>
              </w:sdtPr>
              <w:sdtContent>
                <w:ins w:author="Andrea BOMBARDA" w:id="237" w:date="2022-12-15T11:53:39Z">
                  <w:r w:rsidDel="00000000" w:rsidR="00000000" w:rsidRPr="00000000">
                    <w:rPr>
                      <w:rtl w:val="0"/>
                    </w:rPr>
                    <w:t xml:space="preserve">elements </w:t>
                  </w:r>
                </w:ins>
              </w:sdtContent>
            </w:sdt>
            <w:sdt>
              <w:sdtPr>
                <w:tag w:val="goog_rdk_696"/>
              </w:sdtPr>
              <w:sdtContent>
                <w:del w:author="Andrea BOMBARDA" w:id="237" w:date="2022-12-15T11:53:39Z">
                  <w:r w:rsidDel="00000000" w:rsidR="00000000" w:rsidRPr="00000000">
                    <w:rPr>
                      <w:rtl w:val="0"/>
                    </w:rPr>
                    <w:delText xml:space="preserve">objects </w:delText>
                  </w:r>
                </w:del>
              </w:sdtContent>
            </w:sdt>
            <w:r w:rsidDel="00000000" w:rsidR="00000000" w:rsidRPr="00000000">
              <w:rPr>
                <w:rtl w:val="0"/>
              </w:rPr>
              <w:t xml:space="preserve">in the environment to guide action and interaction.</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59" w:lineRule="auto"/>
              <w:ind w:left="0" w:right="38" w:firstLine="0"/>
              <w:rPr/>
            </w:pPr>
            <w:r w:rsidDel="00000000" w:rsidR="00000000" w:rsidRPr="00000000">
              <w:rPr>
                <w:rtl w:val="0"/>
              </w:rPr>
              <w:t xml:space="preserve">Basic environment reasoning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spacing w:after="0" w:line="259" w:lineRule="auto"/>
              <w:ind w:left="0" w:firstLine="0"/>
              <w:rPr/>
            </w:pPr>
            <w:r w:rsidDel="00000000" w:rsidR="00000000" w:rsidRPr="00000000">
              <w:rPr>
                <w:rtl w:val="0"/>
              </w:rPr>
              <w:t xml:space="preserve">The system is able to use knowledge of the environment gained from perception in conjunction with stored knowledge to reason about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line="259" w:lineRule="auto"/>
              <w:ind w:left="0" w:firstLine="0"/>
              <w:rPr/>
            </w:pPr>
            <w:r w:rsidDel="00000000" w:rsidR="00000000" w:rsidRPr="00000000">
              <w:rPr>
                <w:rtl w:val="0"/>
              </w:rPr>
              <w:t xml:space="preserve">Reasoning </w:t>
            </w:r>
            <w:sdt>
              <w:sdtPr>
                <w:tag w:val="goog_rdk_697"/>
              </w:sdtPr>
              <w:sdtContent>
                <w:del w:author="Martina De Sanctis" w:id="238" w:date="2023-02-01T10:23:42Z">
                  <w:r w:rsidDel="00000000" w:rsidR="00000000" w:rsidRPr="00000000">
                    <w:rPr>
                      <w:rtl w:val="0"/>
                    </w:rPr>
                    <w:delText xml:space="preserve">with conflicts</w:delText>
                  </w:r>
                </w:del>
              </w:sdtContent>
            </w:sdt>
            <w:sdt>
              <w:sdtPr>
                <w:tag w:val="goog_rdk_698"/>
              </w:sdtPr>
              <w:sdtContent>
                <w:ins w:author="Martina De Sanctis" w:id="238" w:date="2023-02-01T10:23:42Z">
                  <w:r w:rsidDel="00000000" w:rsidR="00000000" w:rsidRPr="00000000">
                    <w:rPr>
                      <w:rtl w:val="0"/>
                    </w:rPr>
                    <w:t xml:space="preserve"> under uncertainty</w:t>
                  </w:r>
                </w:ins>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spacing w:after="0" w:line="259" w:lineRule="auto"/>
              <w:ind w:left="0" w:firstLine="0"/>
              <w:rPr/>
            </w:pPr>
            <w:r w:rsidDel="00000000" w:rsidR="00000000" w:rsidRPr="00000000">
              <w:rPr>
                <w:rtl w:val="0"/>
              </w:rPr>
              <w:t xml:space="preserve">The system is able to reason </w:t>
            </w:r>
            <w:sdt>
              <w:sdtPr>
                <w:tag w:val="goog_rdk_699"/>
              </w:sdtPr>
              <w:sdtContent>
                <w:ins w:author="Martina De Sanctis" w:id="239" w:date="2023-02-01T10:24:09Z">
                  <w:r w:rsidDel="00000000" w:rsidR="00000000" w:rsidRPr="00000000">
                    <w:rPr>
                      <w:rtl w:val="0"/>
                    </w:rPr>
                    <w:t xml:space="preserve">under uncertainty, e.g., </w:t>
                  </w:r>
                </w:ins>
              </w:sdtContent>
            </w:sdt>
            <w:r w:rsidDel="00000000" w:rsidR="00000000" w:rsidRPr="00000000">
              <w:rPr>
                <w:rtl w:val="0"/>
              </w:rPr>
              <w:t xml:space="preserve">about the environment and </w:t>
            </w:r>
            <w:sdt>
              <w:sdtPr>
                <w:tag w:val="goog_rdk_700"/>
              </w:sdtPr>
              <w:sdtContent>
                <w:ins w:author="Martina De Sanctis" w:id="240" w:date="2023-02-01T10:24:28Z">
                  <w:r w:rsidDel="00000000" w:rsidR="00000000" w:rsidRPr="00000000">
                    <w:rPr>
                      <w:rtl w:val="0"/>
                    </w:rPr>
                    <w:t xml:space="preserve">its </w:t>
                  </w:r>
                </w:ins>
              </w:sdtContent>
            </w:sdt>
            <w:sdt>
              <w:sdtPr>
                <w:tag w:val="goog_rdk_701"/>
              </w:sdtPr>
              <w:sdtContent>
                <w:ins w:author="Andrea BOMBARDA" w:id="241" w:date="2022-12-15T11:53:46Z">
                  <w:r w:rsidDel="00000000" w:rsidR="00000000" w:rsidRPr="00000000">
                    <w:rPr>
                      <w:rtl w:val="0"/>
                    </w:rPr>
                    <w:t xml:space="preserve">elements</w:t>
                  </w:r>
                </w:ins>
              </w:sdtContent>
            </w:sdt>
            <w:sdt>
              <w:sdtPr>
                <w:tag w:val="goog_rdk_702"/>
              </w:sdtPr>
              <w:sdtContent>
                <w:ins w:author="Martina De Sanctis" w:id="242" w:date="2023-02-01T10:24:36Z">
                  <w:r w:rsidDel="00000000" w:rsidR="00000000" w:rsidRPr="00000000">
                    <w:rPr>
                      <w:rtl w:val="0"/>
                    </w:rPr>
                    <w:t xml:space="preserve">,</w:t>
                  </w:r>
                </w:ins>
              </w:sdtContent>
            </w:sdt>
            <w:sdt>
              <w:sdtPr>
                <w:tag w:val="goog_rdk_703"/>
              </w:sdtPr>
              <w:sdtContent>
                <w:ins w:author="Andrea BOMBARDA" w:id="241" w:date="2022-12-15T11:53:46Z">
                  <w:r w:rsidDel="00000000" w:rsidR="00000000" w:rsidRPr="00000000">
                    <w:rPr>
                      <w:rtl w:val="0"/>
                    </w:rPr>
                    <w:t xml:space="preserve"> </w:t>
                  </w:r>
                </w:ins>
              </w:sdtContent>
            </w:sdt>
            <w:sdt>
              <w:sdtPr>
                <w:tag w:val="goog_rdk_704"/>
              </w:sdtPr>
              <w:sdtContent>
                <w:del w:author="Andrea BOMBARDA" w:id="241" w:date="2022-12-15T11:53:46Z">
                  <w:r w:rsidDel="00000000" w:rsidR="00000000" w:rsidRPr="00000000">
                    <w:rPr>
                      <w:rtl w:val="0"/>
                    </w:rPr>
                    <w:delText xml:space="preserve">objects </w:delText>
                  </w:r>
                </w:del>
              </w:sdtContent>
            </w:sdt>
            <w:sdt>
              <w:sdtPr>
                <w:tag w:val="goog_rdk_705"/>
              </w:sdtPr>
              <w:sdtContent>
                <w:ins w:author="Martina De Sanctis" w:id="243" w:date="2023-02-01T10:24:52Z"/>
                <w:sdt>
                  <w:sdtPr>
                    <w:tag w:val="goog_rdk_706"/>
                  </w:sdtPr>
                  <w:sdtContent>
                    <w:ins w:author="Martina De Sanctis" w:id="243" w:date="2023-02-01T10:24:52Z">
                      <w:r w:rsidDel="00000000" w:rsidR="00000000" w:rsidRPr="00000000">
                        <w:rPr>
                          <w:rtl w:val="0"/>
                          <w:rPrChange w:author="Andrea BOMBARDA" w:id="244" w:date="2022-12-15T11:53:46Z">
                            <w:rPr/>
                          </w:rPrChange>
                        </w:rPr>
                        <w:t xml:space="preserve">combining potentially conflicting or incomplete data from disparate sources.</w:t>
                      </w:r>
                    </w:ins>
                  </w:sdtContent>
                </w:sdt>
                <w:ins w:author="Martina De Sanctis" w:id="243" w:date="2023-02-01T10:24:52Z">
                  <w:sdt>
                    <w:sdtPr>
                      <w:tag w:val="goog_rdk_707"/>
                    </w:sdtPr>
                    <w:sdtContent>
                      <w:del w:author="Martina De Sanctis" w:id="243" w:date="2023-02-01T10:24:52Z">
                        <w:sdt>
                          <w:sdtPr>
                            <w:tag w:val="goog_rdk_708"/>
                          </w:sdtPr>
                          <w:sdtContent>
                            <w:r w:rsidDel="00000000" w:rsidR="00000000" w:rsidRPr="00000000">
                              <w:rPr>
                                <w:rtl w:val="0"/>
                                <w:rPrChange w:author="Andrea BOMBARDA" w:id="244" w:date="2022-12-15T11:53:46Z">
                                  <w:rPr/>
                                </w:rPrChange>
                              </w:rPr>
                              <w:delText xml:space="preserve"> </w:delText>
                            </w:r>
                          </w:sdtContent>
                        </w:sdt>
                      </w:del>
                    </w:sdtContent>
                  </w:sdt>
                </w:ins>
              </w:sdtContent>
            </w:sdt>
            <w:sdt>
              <w:sdtPr>
                <w:tag w:val="goog_rdk_709"/>
              </w:sdtPr>
              <w:sdtContent>
                <w:del w:author="Martina De Sanctis" w:id="243" w:date="2023-02-01T10:24:52Z">
                  <w:r w:rsidDel="00000000" w:rsidR="00000000" w:rsidRPr="00000000">
                    <w:rPr>
                      <w:rtl w:val="0"/>
                    </w:rPr>
                    <w:delText xml:space="preserve">when there is conflicting or incomplete information.</w:delText>
                  </w:r>
                </w:del>
              </w:sdtContent>
            </w:sdt>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59" w:lineRule="auto"/>
              <w:ind w:left="0" w:firstLine="0"/>
              <w:rPr/>
            </w:pPr>
            <w:r w:rsidDel="00000000" w:rsidR="00000000" w:rsidRPr="00000000">
              <w:rPr>
                <w:rtl w:val="0"/>
              </w:rPr>
              <w:t xml:space="preserve">Dynamic</w:t>
            </w:r>
          </w:p>
          <w:p w:rsidR="00000000" w:rsidDel="00000000" w:rsidP="00000000" w:rsidRDefault="00000000" w:rsidRPr="00000000" w14:paraId="000002A3">
            <w:pPr>
              <w:spacing w:after="0" w:line="259" w:lineRule="auto"/>
              <w:ind w:left="0" w:firstLine="0"/>
              <w:rPr/>
            </w:pPr>
            <w:r w:rsidDel="00000000" w:rsidR="00000000" w:rsidRPr="00000000">
              <w:rPr>
                <w:rtl w:val="0"/>
              </w:rPr>
              <w:t xml:space="preserve">reasoning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spacing w:after="0" w:line="259" w:lineRule="auto"/>
              <w:ind w:left="0" w:firstLine="0"/>
              <w:rPr/>
            </w:pPr>
            <w:r w:rsidDel="00000000" w:rsidR="00000000" w:rsidRPr="00000000">
              <w:rPr>
                <w:rtl w:val="0"/>
              </w:rPr>
              <w:t xml:space="preserve">The system is able to reason</w:t>
            </w:r>
            <w:sdt>
              <w:sdtPr>
                <w:tag w:val="goog_rdk_710"/>
              </w:sdtPr>
              <w:sdtContent>
                <w:ins w:author="Martina De Sanctis" w:id="245" w:date="2023-02-01T10:28:08Z">
                  <w:r w:rsidDel="00000000" w:rsidR="00000000" w:rsidRPr="00000000">
                    <w:rPr>
                      <w:rtl w:val="0"/>
                    </w:rPr>
                    <w:t xml:space="preserve"> and operate under uncertainty in a dynamic environment.</w:t>
                  </w:r>
                </w:ins>
              </w:sdtContent>
            </w:sdt>
            <w:r w:rsidDel="00000000" w:rsidR="00000000" w:rsidRPr="00000000">
              <w:rPr>
                <w:rtl w:val="0"/>
              </w:rPr>
              <w:t xml:space="preserve"> </w:t>
            </w:r>
            <w:sdt>
              <w:sdtPr>
                <w:tag w:val="goog_rdk_711"/>
              </w:sdtPr>
              <w:sdtContent>
                <w:del w:author="Martina De Sanctis" w:id="246" w:date="2023-02-01T10:28:46Z">
                  <w:r w:rsidDel="00000000" w:rsidR="00000000" w:rsidRPr="00000000">
                    <w:rPr>
                      <w:rtl w:val="0"/>
                    </w:rPr>
                    <w:delText xml:space="preserve">about the perceived dynamics in the environment.</w:delText>
                  </w:r>
                </w:del>
              </w:sdtContent>
            </w:sdt>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259" w:lineRule="auto"/>
              <w:ind w:left="0" w:firstLine="0"/>
              <w:rPr/>
            </w:pPr>
            <w:r w:rsidDel="00000000" w:rsidR="00000000" w:rsidRPr="00000000">
              <w:rPr>
                <w:rtl w:val="0"/>
              </w:rPr>
              <w:t xml:space="preserve">Safety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0" w:line="259" w:lineRule="auto"/>
              <w:ind w:left="0" w:firstLine="0"/>
              <w:rPr/>
            </w:pPr>
            <w:r w:rsidDel="00000000" w:rsidR="00000000" w:rsidRPr="00000000">
              <w:rPr>
                <w:rtl w:val="0"/>
              </w:rPr>
              <w:t xml:space="preserve">The system is able to reason about </w:t>
            </w:r>
            <w:sdt>
              <w:sdtPr>
                <w:tag w:val="goog_rdk_712"/>
              </w:sdtPr>
              <w:sdtContent>
                <w:ins w:author="Martina De Sanctis" w:id="247" w:date="2023-02-03T10:40:32Z">
                  <w:r w:rsidDel="00000000" w:rsidR="00000000" w:rsidRPr="00000000">
                    <w:rPr>
                      <w:rtl w:val="0"/>
                    </w:rPr>
                    <w:t xml:space="preserve">its </w:t>
                  </w:r>
                </w:ins>
              </w:sdtContent>
            </w:sdt>
            <w:r w:rsidDel="00000000" w:rsidR="00000000" w:rsidRPr="00000000">
              <w:rPr>
                <w:rtl w:val="0"/>
              </w:rPr>
              <w:t xml:space="preserve">safe</w:t>
            </w:r>
            <w:sdt>
              <w:sdtPr>
                <w:tag w:val="goog_rdk_713"/>
              </w:sdtPr>
              <w:sdtContent>
                <w:ins w:author="Martina De Sanctis" w:id="248" w:date="2023-02-03T10:40:38Z">
                  <w:r w:rsidDel="00000000" w:rsidR="00000000" w:rsidRPr="00000000">
                    <w:rPr>
                      <w:rtl w:val="0"/>
                    </w:rPr>
                    <w:t xml:space="preserve">l</w:t>
                  </w:r>
                </w:ins>
              </w:sdtContent>
            </w:sdt>
            <w:sdt>
              <w:sdtPr>
                <w:tag w:val="goog_rdk_714"/>
              </w:sdtPr>
              <w:sdtContent>
                <w:del w:author="Martina De Sanctis" w:id="248" w:date="2023-02-03T10:40:38Z">
                  <w:r w:rsidDel="00000000" w:rsidR="00000000" w:rsidRPr="00000000">
                    <w:rPr>
                      <w:rtl w:val="0"/>
                    </w:rPr>
                    <w:delText xml:space="preserve">t</w:delText>
                  </w:r>
                </w:del>
              </w:sdtContent>
            </w:sdt>
            <w:r w:rsidDel="00000000" w:rsidR="00000000" w:rsidRPr="00000000">
              <w:rPr>
                <w:rtl w:val="0"/>
              </w:rPr>
              <w:t xml:space="preserve">y</w:t>
            </w:r>
            <w:sdt>
              <w:sdtPr>
                <w:tag w:val="goog_rdk_715"/>
              </w:sdtPr>
              <w:sdtContent>
                <w:ins w:author="Martina De Sanctis" w:id="249" w:date="2023-02-03T10:40:41Z">
                  <w:r w:rsidDel="00000000" w:rsidR="00000000" w:rsidRPr="00000000">
                    <w:rPr>
                      <w:rtl w:val="0"/>
                    </w:rPr>
                    <w:t xml:space="preserve"> operation</w:t>
                  </w:r>
                </w:ins>
              </w:sdtContent>
            </w:sdt>
            <w:r w:rsidDel="00000000" w:rsidR="00000000" w:rsidRPr="00000000">
              <w:rPr>
                <w:rtl w:val="0"/>
              </w:rPr>
              <w:t xml:space="preserve"> in the environment.</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spacing w:after="0" w:line="259" w:lineRule="auto"/>
              <w:ind w:left="0" w:firstLine="0"/>
              <w:rPr/>
            </w:pPr>
            <w:r w:rsidDel="00000000" w:rsidR="00000000" w:rsidRPr="00000000">
              <w:rPr>
                <w:rtl w:val="0"/>
              </w:rPr>
              <w:t xml:space="preserve">Task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0" w:line="259" w:lineRule="auto"/>
              <w:ind w:left="0" w:firstLine="0"/>
              <w:rPr/>
            </w:pPr>
            <w:r w:rsidDel="00000000" w:rsidR="00000000" w:rsidRPr="00000000">
              <w:rPr>
                <w:rtl w:val="0"/>
              </w:rPr>
              <w:t xml:space="preserve">The system is able to reason about the appropriate courses of action to achieve a task where there are alternative actions that can be undertaken</w:t>
            </w:r>
            <w:sdt>
              <w:sdtPr>
                <w:tag w:val="goog_rdk_716"/>
              </w:sdtPr>
              <w:sdtContent>
                <w:ins w:author="Martina De Sanctis" w:id="250" w:date="2023-02-01T10:48:53Z">
                  <w:r w:rsidDel="00000000" w:rsidR="00000000" w:rsidRPr="00000000">
                    <w:rPr>
                      <w:rtl w:val="0"/>
                    </w:rPr>
                    <w:t xml:space="preserve">, exploiting information such as task objectives,</w:t>
                  </w:r>
                </w:ins>
              </w:sdtContent>
            </w:sdt>
            <w:sdt>
              <w:sdtPr>
                <w:tag w:val="goog_rdk_717"/>
              </w:sdtPr>
              <w:sdtContent>
                <w:del w:author="Martina De Sanctis" w:id="250" w:date="2023-02-01T10:48:53Z">
                  <w:r w:rsidDel="00000000" w:rsidR="00000000" w:rsidRPr="00000000">
                    <w:rPr>
                      <w:rtl w:val="0"/>
                    </w:rPr>
                    <w:delText xml:space="preserve">. T</w:delText>
                  </w:r>
                  <w:r w:rsidDel="00000000" w:rsidR="00000000" w:rsidRPr="00000000">
                    <w:rPr>
                      <w:rtl w:val="0"/>
                    </w:rPr>
                    <w:delText xml:space="preserve">ypically t</w:delText>
                  </w:r>
                  <w:r w:rsidDel="00000000" w:rsidR="00000000" w:rsidRPr="00000000">
                    <w:rPr>
                      <w:rtl w:val="0"/>
                    </w:rPr>
                    <w:delText xml:space="preserve">he system will be able to identify the course of action which matches the desired task parameters, typically these involve</w:delText>
                  </w:r>
                </w:del>
              </w:sdtContent>
            </w:sdt>
            <w:r w:rsidDel="00000000" w:rsidR="00000000" w:rsidRPr="00000000">
              <w:rPr>
                <w:rtl w:val="0"/>
              </w:rPr>
              <w:t xml:space="preserve"> time to completion, resource usage, or </w:t>
            </w:r>
            <w:sdt>
              <w:sdtPr>
                <w:tag w:val="goog_rdk_718"/>
              </w:sdtPr>
              <w:sdtContent>
                <w:ins w:author="Martina De Sanctis" w:id="251" w:date="2022-12-13T11:07:03Z">
                  <w:r w:rsidDel="00000000" w:rsidR="00000000" w:rsidRPr="00000000">
                    <w:rPr>
                      <w:rtl w:val="0"/>
                    </w:rPr>
                    <w:t xml:space="preserve">the </w:t>
                  </w:r>
                </w:ins>
              </w:sdtContent>
            </w:sdt>
            <w:sdt>
              <w:sdtPr>
                <w:tag w:val="goog_rdk_719"/>
              </w:sdtPr>
              <w:sdtContent>
                <w:del w:author="Martina De Sanctis" w:id="251" w:date="2022-12-13T11:07:03Z">
                  <w:r w:rsidDel="00000000" w:rsidR="00000000" w:rsidRPr="00000000">
                    <w:rPr>
                      <w:rtl w:val="0"/>
                    </w:rPr>
                    <w:delText xml:space="preserve">a </w:delText>
                  </w:r>
                </w:del>
              </w:sdtContent>
            </w:sdt>
            <w:r w:rsidDel="00000000" w:rsidR="00000000" w:rsidRPr="00000000">
              <w:rPr>
                <w:rtl w:val="0"/>
              </w:rPr>
              <w:t xml:space="preserve">desired performance level.</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spacing w:after="0" w:line="259" w:lineRule="auto"/>
              <w:ind w:left="0" w:firstLine="0"/>
              <w:rPr/>
            </w:pPr>
            <w:sdt>
              <w:sdtPr>
                <w:tag w:val="goog_rdk_721"/>
              </w:sdtPr>
              <w:sdtContent>
                <w:ins w:author="Martina De Sanctis" w:id="252" w:date="2023-02-01T10:46:19Z">
                  <w:r w:rsidDel="00000000" w:rsidR="00000000" w:rsidRPr="00000000">
                    <w:rPr>
                      <w:rtl w:val="0"/>
                    </w:rPr>
                    <w:t xml:space="preserve">Mission reasoning</w:t>
                  </w:r>
                </w:ins>
              </w:sdtContent>
            </w:sdt>
            <w:sdt>
              <w:sdtPr>
                <w:tag w:val="goog_rdk_722"/>
              </w:sdtPr>
              <w:sdtContent>
                <w:del w:author="Martina De Sanctis" w:id="252" w:date="2023-02-01T10:46:19Z">
                  <w:r w:rsidDel="00000000" w:rsidR="00000000" w:rsidRPr="00000000">
                    <w:rPr>
                      <w:rtl w:val="0"/>
                    </w:rPr>
                    <w:delText xml:space="preserve">Task hypothesis</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after="0" w:line="259" w:lineRule="auto"/>
              <w:ind w:left="0" w:firstLine="0"/>
              <w:rPr/>
            </w:pPr>
            <w:sdt>
              <w:sdtPr>
                <w:tag w:val="goog_rdk_724"/>
              </w:sdtPr>
              <w:sdtContent>
                <w:ins w:author="Martina De Sanctis" w:id="253" w:date="2023-02-01T10:50:39Z">
                  <w:r w:rsidDel="00000000" w:rsidR="00000000" w:rsidRPr="00000000">
                    <w:rPr>
                      <w:rtl w:val="0"/>
                    </w:rPr>
                    <w:t xml:space="preserve">During the mission execution, t</w:t>
                  </w:r>
                </w:ins>
              </w:sdtContent>
            </w:sdt>
            <w:sdt>
              <w:sdtPr>
                <w:tag w:val="goog_rdk_725"/>
              </w:sdtPr>
              <w:sdtContent>
                <w:del w:author="Martina De Sanctis" w:id="253" w:date="2023-02-01T10:50:39Z">
                  <w:r w:rsidDel="00000000" w:rsidR="00000000" w:rsidRPr="00000000">
                    <w:rPr>
                      <w:rtl w:val="0"/>
                    </w:rPr>
                    <w:delText xml:space="preserve">T</w:delText>
                  </w:r>
                </w:del>
              </w:sdtContent>
            </w:sdt>
            <w:r w:rsidDel="00000000" w:rsidR="00000000" w:rsidRPr="00000000">
              <w:rPr>
                <w:rtl w:val="0"/>
              </w:rPr>
              <w:t xml:space="preserve">he system is able to reason about the priorities of different tasks within </w:t>
            </w:r>
            <w:sdt>
              <w:sdtPr>
                <w:tag w:val="goog_rdk_726"/>
              </w:sdtPr>
              <w:sdtContent>
                <w:ins w:author="Martina De Sanctis" w:id="254" w:date="2023-02-01T10:51:03Z">
                  <w:r w:rsidDel="00000000" w:rsidR="00000000" w:rsidRPr="00000000">
                    <w:rPr>
                      <w:rtl w:val="0"/>
                    </w:rPr>
                    <w:t xml:space="preserve">the</w:t>
                  </w:r>
                </w:ins>
              </w:sdtContent>
            </w:sdt>
            <w:sdt>
              <w:sdtPr>
                <w:tag w:val="goog_rdk_727"/>
              </w:sdtPr>
              <w:sdtContent>
                <w:del w:author="Martina De Sanctis" w:id="254" w:date="2023-02-01T10:51:03Z">
                  <w:r w:rsidDel="00000000" w:rsidR="00000000" w:rsidRPr="00000000">
                    <w:rPr>
                      <w:rtl w:val="0"/>
                    </w:rPr>
                    <w:delText xml:space="preserve">a</w:delText>
                  </w:r>
                </w:del>
              </w:sdtContent>
            </w:sdt>
            <w:r w:rsidDel="00000000" w:rsidR="00000000" w:rsidRPr="00000000">
              <w:rPr>
                <w:rtl w:val="0"/>
              </w:rPr>
              <w:t xml:space="preserve"> mission and propose priorities based on its knowledge of the mission</w:t>
            </w:r>
            <w:sdt>
              <w:sdtPr>
                <w:tag w:val="goog_rdk_728"/>
              </w:sdtPr>
              <w:sdtContent>
                <w:ins w:author="Martina De Sanctis" w:id="255" w:date="2023-02-01T10:51:17Z">
                  <w:r w:rsidDel="00000000" w:rsidR="00000000" w:rsidRPr="00000000">
                    <w:rPr>
                      <w:rtl w:val="0"/>
                    </w:rPr>
                    <w:t xml:space="preserve">,</w:t>
                  </w:r>
                </w:ins>
              </w:sdtContent>
            </w:sdt>
            <w:sdt>
              <w:sdtPr>
                <w:tag w:val="goog_rdk_729"/>
              </w:sdtPr>
              <w:sdtContent>
                <w:del w:author="Martina De Sanctis" w:id="255" w:date="2023-02-01T10:51:17Z">
                  <w:r w:rsidDel="00000000" w:rsidR="00000000" w:rsidRPr="00000000">
                    <w:rPr>
                      <w:rtl w:val="0"/>
                    </w:rPr>
                    <w:delText xml:space="preserve"> and </w:delText>
                  </w:r>
                </w:del>
              </w:sdtContent>
            </w:sdt>
            <w:r w:rsidDel="00000000" w:rsidR="00000000" w:rsidRPr="00000000">
              <w:rPr>
                <w:rtl w:val="0"/>
              </w:rPr>
              <w:t xml:space="preserve">the tasks</w:t>
            </w:r>
            <w:sdt>
              <w:sdtPr>
                <w:tag w:val="goog_rdk_730"/>
              </w:sdtPr>
              <w:sdtContent>
                <w:ins w:author="Martina De Sanctis" w:id="256" w:date="2023-02-01T10:51:25Z">
                  <w:r w:rsidDel="00000000" w:rsidR="00000000" w:rsidRPr="00000000">
                    <w:rPr>
                      <w:rtl w:val="0"/>
                    </w:rPr>
                    <w:t xml:space="preserve">, and environment</w:t>
                  </w:r>
                </w:ins>
              </w:sdtContent>
            </w:sdt>
            <w:r w:rsidDel="00000000" w:rsidR="00000000" w:rsidRPr="00000000">
              <w:rPr>
                <w:rtl w:val="0"/>
              </w:rPr>
              <w:t xml:space="preserve">. </w:t>
            </w:r>
            <w:sdt>
              <w:sdtPr>
                <w:tag w:val="goog_rdk_731"/>
              </w:sdtPr>
              <w:sdtContent>
                <w:del w:author="Martina De Sanctis" w:id="257" w:date="2022-12-13T11:07:16Z">
                  <w:r w:rsidDel="00000000" w:rsidR="00000000" w:rsidRPr="00000000">
                    <w:rPr>
                      <w:rtl w:val="0"/>
                    </w:rPr>
                    <w:delText xml:space="preserve">The system will be able to fix on a task that must be achieved</w:delText>
                  </w:r>
                </w:del>
              </w:sdtContent>
            </w:sdt>
            <w:sdt>
              <w:sdtPr>
                <w:tag w:val="goog_rdk_732"/>
              </w:sdtPr>
              <w:sdtContent>
                <w:ins w:author="Silvia BONFANTI" w:id="258" w:date="2022-12-15T06:26:29Z">
                  <w:sdt>
                    <w:sdtPr>
                      <w:tag w:val="goog_rdk_733"/>
                    </w:sdtPr>
                    <w:sdtContent>
                      <w:del w:author="Martina De Sanctis" w:id="257" w:date="2022-12-13T11:07:16Z">
                        <w:r w:rsidDel="00000000" w:rsidR="00000000" w:rsidRPr="00000000">
                          <w:rPr>
                            <w:rtl w:val="0"/>
                          </w:rPr>
                          <w:delText xml:space="preserve">, but</w:delText>
                        </w:r>
                      </w:del>
                    </w:sdtContent>
                  </w:sdt>
                </w:ins>
              </w:sdtContent>
            </w:sdt>
            <w:sdt>
              <w:sdtPr>
                <w:tag w:val="goog_rdk_734"/>
              </w:sdtPr>
              <w:sdtContent>
                <w:del w:author="Martina De Sanctis" w:id="257" w:date="2022-12-13T11:07:16Z">
                  <w:r w:rsidDel="00000000" w:rsidR="00000000" w:rsidRPr="00000000">
                    <w:rPr>
                      <w:rtl w:val="0"/>
                    </w:rPr>
                    <w:delText xml:space="preserve"> but</w:delText>
                  </w:r>
                  <w:r w:rsidDel="00000000" w:rsidR="00000000" w:rsidRPr="00000000">
                    <w:rPr>
                      <w:rtl w:val="0"/>
                    </w:rPr>
                    <w:delText xml:space="preserve"> make decisions about how tasks will sequence to achieve mission objectives.</w:delText>
                  </w:r>
                </w:del>
              </w:sdtContent>
            </w:sdt>
            <w:r w:rsidDel="00000000" w:rsidR="00000000" w:rsidRPr="00000000">
              <w:rPr>
                <w:rtl w:val="0"/>
              </w:rPr>
            </w:r>
          </w:p>
        </w:tc>
      </w:tr>
    </w:tbl>
    <w:p w:rsidR="00000000" w:rsidDel="00000000" w:rsidP="00000000" w:rsidRDefault="00000000" w:rsidRPr="00000000" w14:paraId="000002AE">
      <w:pPr>
        <w:numPr>
          <w:ilvl w:val="0"/>
          <w:numId w:val="4"/>
        </w:numPr>
        <w:ind w:left="720" w:right="7" w:hanging="360"/>
        <w:rPr>
          <w:shd w:fill="f4cccc" w:val="clear"/>
        </w:rPr>
      </w:pPr>
      <w:r w:rsidDel="00000000" w:rsidR="00000000" w:rsidRPr="00000000">
        <w:rPr>
          <w:b w:val="0"/>
          <w:shd w:fill="fce5cd" w:val="clear"/>
          <w:rtl w:val="0"/>
        </w:rPr>
        <w:t xml:space="preserve">Author: GSSI</w:t>
      </w:r>
    </w:p>
    <w:p w:rsidR="00000000" w:rsidDel="00000000" w:rsidP="00000000" w:rsidRDefault="00000000" w:rsidRPr="00000000" w14:paraId="000002AF">
      <w:pPr>
        <w:rPr/>
      </w:pPr>
      <w:r w:rsidDel="00000000" w:rsidR="00000000" w:rsidRPr="00000000">
        <w:rPr>
          <w:rtl w:val="0"/>
        </w:rPr>
        <w:tab/>
        <w:t xml:space="preserve"> </w:t>
        <w:tab/>
      </w:r>
      <w:r w:rsidDel="00000000" w:rsidR="00000000" w:rsidRPr="00000000">
        <w:rPr>
          <w:b w:val="1"/>
          <w:rtl w:val="0"/>
        </w:rPr>
        <w:t xml:space="preserve">PEMS</w:t>
      </w:r>
      <w:r w:rsidDel="00000000" w:rsidR="00000000" w:rsidRPr="00000000">
        <w:rPr>
          <w:rtl w:val="0"/>
        </w:rPr>
        <w:t xml:space="preserve">: Pillbox, Insulin pump, in general</w:t>
      </w:r>
    </w:p>
    <w:p w:rsidR="00000000" w:rsidDel="00000000" w:rsidP="00000000" w:rsidRDefault="00000000" w:rsidRPr="00000000" w14:paraId="000002B0">
      <w:pPr>
        <w:ind w:left="730" w:hanging="20"/>
        <w:rPr/>
      </w:pPr>
      <w:r w:rsidDel="00000000" w:rsidR="00000000" w:rsidRPr="00000000">
        <w:rPr>
          <w:b w:val="1"/>
          <w:rtl w:val="0"/>
        </w:rPr>
        <w:t xml:space="preserve">Motivation</w:t>
      </w:r>
      <w:r w:rsidDel="00000000" w:rsidR="00000000" w:rsidRPr="00000000">
        <w:rPr>
          <w:rtl w:val="0"/>
        </w:rPr>
        <w:t xml:space="preserve">: This ability seems to be too much into robotics. Basically into environment and object recognition of robotics. </w:t>
      </w:r>
    </w:p>
    <w:p w:rsidR="00000000" w:rsidDel="00000000" w:rsidP="00000000" w:rsidRDefault="00000000" w:rsidRPr="00000000" w14:paraId="000002B1">
      <w:pPr>
        <w:ind w:left="730" w:hanging="20"/>
        <w:rPr/>
      </w:pPr>
      <w:r w:rsidDel="00000000" w:rsidR="00000000" w:rsidRPr="00000000">
        <w:rPr>
          <w:b w:val="1"/>
          <w:rtl w:val="0"/>
        </w:rPr>
        <w:t xml:space="preserve">Proposal: </w:t>
      </w:r>
      <w:r w:rsidDel="00000000" w:rsidR="00000000" w:rsidRPr="00000000">
        <w:rPr>
          <w:rtl w:val="0"/>
        </w:rPr>
        <w:t xml:space="preserve">Modify “objects” in “elements”, in a way that it is more general. With “elements” we consider both objects which can be in the environment and humans.</w:t>
      </w:r>
    </w:p>
    <w:p w:rsidR="00000000" w:rsidDel="00000000" w:rsidP="00000000" w:rsidRDefault="00000000" w:rsidRPr="00000000" w14:paraId="000002B2">
      <w:pPr>
        <w:ind w:left="730" w:hanging="20"/>
        <w:rPr/>
      </w:pPr>
      <w:r w:rsidDel="00000000" w:rsidR="00000000" w:rsidRPr="00000000">
        <w:rPr>
          <w:b w:val="1"/>
          <w:rtl w:val="0"/>
        </w:rPr>
        <w:t xml:space="preserve">Status:</w:t>
      </w:r>
      <w:r w:rsidDel="00000000" w:rsidR="00000000" w:rsidRPr="00000000">
        <w:rPr>
          <w:rtl w:val="0"/>
        </w:rPr>
        <w:t xml:space="preserve"> DONE</w:t>
      </w:r>
    </w:p>
    <w:p w:rsidR="00000000" w:rsidDel="00000000" w:rsidP="00000000" w:rsidRDefault="00000000" w:rsidRPr="00000000" w14:paraId="000002B3">
      <w:pPr>
        <w:numPr>
          <w:ilvl w:val="0"/>
          <w:numId w:val="4"/>
        </w:numPr>
        <w:ind w:left="720" w:right="7" w:hanging="360"/>
        <w:rPr>
          <w:shd w:fill="f4cccc" w:val="clear"/>
        </w:rPr>
      </w:pPr>
      <w:r w:rsidDel="00000000" w:rsidR="00000000" w:rsidRPr="00000000">
        <w:rPr>
          <w:shd w:fill="f4cccc" w:val="clear"/>
          <w:rtl w:val="0"/>
        </w:rPr>
        <w:t xml:space="preserve">Author: Unibg</w:t>
      </w:r>
      <w:r w:rsidDel="00000000" w:rsidR="00000000" w:rsidRPr="00000000">
        <w:rPr>
          <w:rtl w:val="0"/>
        </w:rPr>
      </w:r>
    </w:p>
    <w:p w:rsidR="00000000" w:rsidDel="00000000" w:rsidP="00000000" w:rsidRDefault="00000000" w:rsidRPr="00000000" w14:paraId="000002B4">
      <w:pPr>
        <w:ind w:left="720" w:right="7" w:firstLine="0"/>
        <w:rPr/>
      </w:pPr>
      <w:r w:rsidDel="00000000" w:rsidR="00000000" w:rsidRPr="00000000">
        <w:rPr>
          <w:b w:val="1"/>
          <w:rtl w:val="0"/>
        </w:rPr>
        <w:t xml:space="preserve">PEMS</w:t>
      </w:r>
      <w:r w:rsidDel="00000000" w:rsidR="00000000" w:rsidRPr="00000000">
        <w:rPr>
          <w:rtl w:val="0"/>
        </w:rPr>
        <w:t xml:space="preserve">: Pillbox, Insulin pump, in general</w:t>
      </w:r>
    </w:p>
    <w:p w:rsidR="00000000" w:rsidDel="00000000" w:rsidP="00000000" w:rsidRDefault="00000000" w:rsidRPr="00000000" w14:paraId="000002B5">
      <w:pPr>
        <w:ind w:left="720" w:right="7" w:firstLine="0"/>
        <w:rPr/>
      </w:pPr>
      <w:r w:rsidDel="00000000" w:rsidR="00000000" w:rsidRPr="00000000">
        <w:rPr>
          <w:b w:val="1"/>
          <w:rtl w:val="0"/>
        </w:rPr>
        <w:t xml:space="preserve">Motivation</w:t>
      </w:r>
      <w:r w:rsidDel="00000000" w:rsidR="00000000" w:rsidRPr="00000000">
        <w:rPr>
          <w:rtl w:val="0"/>
        </w:rPr>
        <w:t xml:space="preserve">: missed levels - levels 4 5 6 without a clear ordering?</w:t>
      </w:r>
    </w:p>
    <w:sdt>
      <w:sdtPr>
        <w:tag w:val="goog_rdk_740"/>
      </w:sdtPr>
      <w:sdtContent>
        <w:p w:rsidR="00000000" w:rsidDel="00000000" w:rsidP="00000000" w:rsidRDefault="00000000" w:rsidRPr="00000000" w14:paraId="000002B6">
          <w:pPr>
            <w:ind w:left="720" w:right="7" w:firstLine="0"/>
            <w:rPr>
              <w:del w:author="Martina De Sanctis" w:id="262" w:date="2023-02-03T10:44:13Z"/>
            </w:rPr>
          </w:pPr>
          <w:r w:rsidDel="00000000" w:rsidR="00000000" w:rsidRPr="00000000">
            <w:rPr>
              <w:b w:val="1"/>
              <w:rtl w:val="0"/>
            </w:rPr>
            <w:t xml:space="preserve">Proposal</w:t>
          </w:r>
          <w:r w:rsidDel="00000000" w:rsidR="00000000" w:rsidRPr="00000000">
            <w:rPr>
              <w:rtl w:val="0"/>
            </w:rPr>
            <w:t xml:space="preserve">: </w:t>
          </w:r>
          <w:sdt>
            <w:sdtPr>
              <w:tag w:val="goog_rdk_735"/>
            </w:sdtPr>
            <w:sdtContent>
              <w:ins w:author="Martina De Sanctis" w:id="259" w:date="2023-02-03T10:43:48Z">
                <w:r w:rsidDel="00000000" w:rsidR="00000000" w:rsidRPr="00000000">
                  <w:rPr>
                    <w:rtl w:val="0"/>
                  </w:rPr>
                  <w:t xml:space="preserve">adjust </w:t>
                </w:r>
              </w:ins>
            </w:sdtContent>
          </w:sdt>
          <w:sdt>
            <w:sdtPr>
              <w:tag w:val="goog_rdk_736"/>
            </w:sdtPr>
            <w:sdtContent>
              <w:del w:author="Martina De Sanctis" w:id="259" w:date="2023-02-03T10:43:48Z">
                <w:r w:rsidDel="00000000" w:rsidR="00000000" w:rsidRPr="00000000">
                  <w:rPr>
                    <w:rtl w:val="0"/>
                  </w:rPr>
                  <w:delText xml:space="preserve">add</w:delText>
                </w:r>
              </w:del>
            </w:sdtContent>
          </w:sdt>
          <w:r w:rsidDel="00000000" w:rsidR="00000000" w:rsidRPr="00000000">
            <w:rPr>
              <w:rtl w:val="0"/>
            </w:rPr>
            <w:t xml:space="preserve"> </w:t>
          </w:r>
          <w:sdt>
            <w:sdtPr>
              <w:tag w:val="goog_rdk_737"/>
            </w:sdtPr>
            <w:sdtContent>
              <w:del w:author="Martina De Sanctis" w:id="260" w:date="2023-02-03T10:43:53Z">
                <w:r w:rsidDel="00000000" w:rsidR="00000000" w:rsidRPr="00000000">
                  <w:rPr>
                    <w:rtl w:val="0"/>
                  </w:rPr>
                  <w:delText xml:space="preserve">new </w:delText>
                </w:r>
              </w:del>
            </w:sdtContent>
          </w:sdt>
          <w:r w:rsidDel="00000000" w:rsidR="00000000" w:rsidRPr="00000000">
            <w:rPr>
              <w:rtl w:val="0"/>
            </w:rPr>
            <w:t xml:space="preserve">levels</w:t>
          </w:r>
          <w:sdt>
            <w:sdtPr>
              <w:tag w:val="goog_rdk_738"/>
            </w:sdtPr>
            <w:sdtContent>
              <w:ins w:author="Martina De Sanctis" w:id="261" w:date="2023-02-03T10:43:55Z">
                <w:r w:rsidDel="00000000" w:rsidR="00000000" w:rsidRPr="00000000">
                  <w:rPr>
                    <w:rtl w:val="0"/>
                  </w:rPr>
                  <w:t xml:space="preserve"> description and naming</w:t>
                </w:r>
              </w:ins>
            </w:sdtContent>
          </w:sdt>
          <w:r w:rsidDel="00000000" w:rsidR="00000000" w:rsidRPr="00000000">
            <w:rPr>
              <w:rtl w:val="0"/>
            </w:rPr>
            <w:t xml:space="preserve">: </w:t>
          </w:r>
          <w:sdt>
            <w:sdtPr>
              <w:tag w:val="goog_rdk_739"/>
            </w:sdtPr>
            <w:sdtContent>
              <w:del w:author="Martina De Sanctis" w:id="262" w:date="2023-02-03T10:44:13Z">
                <w:r w:rsidDel="00000000" w:rsidR="00000000" w:rsidRPr="00000000">
                  <w:rPr>
                    <w:rtl w:val="0"/>
                  </w:rPr>
                  <w:delText xml:space="preserve">mission reasoning e mission hypothesis </w:delText>
                </w:r>
              </w:del>
            </w:sdtContent>
          </w:sdt>
        </w:p>
      </w:sdtContent>
    </w:sdt>
    <w:p w:rsidR="00000000" w:rsidDel="00000000" w:rsidP="00000000" w:rsidRDefault="00000000" w:rsidRPr="00000000" w14:paraId="000002B7">
      <w:pPr>
        <w:ind w:left="720" w:right="7" w:firstLine="0"/>
        <w:rPr/>
      </w:pPr>
      <w:r w:rsidDel="00000000" w:rsidR="00000000" w:rsidRPr="00000000">
        <w:rPr>
          <w:b w:val="1"/>
          <w:rtl w:val="0"/>
        </w:rPr>
        <w:t xml:space="preserve">Status: </w:t>
      </w:r>
      <w:r w:rsidDel="00000000" w:rsidR="00000000" w:rsidRPr="00000000">
        <w:rPr>
          <w:rtl w:val="0"/>
        </w:rPr>
        <w:t xml:space="preserve">DONE</w:t>
        <w:br w:type="textWrapping"/>
      </w:r>
    </w:p>
    <w:p w:rsidR="00000000" w:rsidDel="00000000" w:rsidP="00000000" w:rsidRDefault="00000000" w:rsidRPr="00000000" w14:paraId="000002B8">
      <w:pPr>
        <w:pStyle w:val="Heading2"/>
        <w:ind w:left="-5" w:firstLine="0"/>
        <w:rPr/>
      </w:pPr>
      <w:sdt>
        <w:sdtPr>
          <w:tag w:val="goog_rdk_742"/>
        </w:sdtPr>
        <w:sdtContent>
          <w:ins w:author="Martina De Sanctis" w:id="263" w:date="2023-02-03T11:00:01Z">
            <w:r w:rsidDel="00000000" w:rsidR="00000000" w:rsidRPr="00000000">
              <w:rPr>
                <w:rtl w:val="0"/>
              </w:rPr>
              <w:t xml:space="preserve">Cognitive </w:t>
            </w:r>
          </w:ins>
        </w:sdtContent>
      </w:sdt>
      <w:r w:rsidDel="00000000" w:rsidR="00000000" w:rsidRPr="00000000">
        <w:rPr>
          <w:rtl w:val="0"/>
        </w:rPr>
        <w:t xml:space="preserve">Human interaction</w:t>
      </w:r>
    </w:p>
    <w:p w:rsidR="00000000" w:rsidDel="00000000" w:rsidP="00000000" w:rsidRDefault="00000000" w:rsidRPr="00000000" w14:paraId="000002B9">
      <w:pPr>
        <w:ind w:left="-5" w:right="7" w:firstLine="0"/>
        <w:rPr/>
      </w:pPr>
      <w:r w:rsidDel="00000000" w:rsidR="00000000" w:rsidRPr="00000000">
        <w:rPr>
          <w:rtl w:val="0"/>
        </w:rPr>
        <w:t xml:space="preserve">The following levels relate to different levels of human interaction with a system </w:t>
      </w:r>
      <w:r w:rsidDel="00000000" w:rsidR="00000000" w:rsidRPr="00000000">
        <w:rPr>
          <w:rtl w:val="0"/>
        </w:rPr>
        <w:t xml:space="preserve">that has </w:t>
      </w:r>
      <w:r w:rsidDel="00000000" w:rsidR="00000000" w:rsidRPr="00000000">
        <w:rPr>
          <w:rtl w:val="0"/>
        </w:rPr>
        <w:t xml:space="preserve">a cognitive element. They specifically relate to the interaction between a human and a single system. Where multiple systems are involved a corresponding set of levels applies.</w:t>
      </w:r>
    </w:p>
    <w:tbl>
      <w:tblPr>
        <w:tblStyle w:val="Table19"/>
        <w:tblW w:w="15150.0" w:type="dxa"/>
        <w:jc w:val="left"/>
        <w:tblInd w:w="5.0" w:type="dxa"/>
        <w:tblLayout w:type="fixed"/>
        <w:tblLook w:val="0400"/>
      </w:tblPr>
      <w:tblGrid>
        <w:gridCol w:w="600"/>
        <w:gridCol w:w="1626"/>
        <w:gridCol w:w="12924"/>
        <w:tblGridChange w:id="0">
          <w:tblGrid>
            <w:gridCol w:w="600"/>
            <w:gridCol w:w="1626"/>
            <w:gridCol w:w="12924"/>
          </w:tblGrid>
        </w:tblGridChange>
      </w:tblGrid>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line="259" w:lineRule="auto"/>
              <w:ind w:left="203"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bl>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15150.0" w:type="dxa"/>
        <w:jc w:val="left"/>
        <w:tblInd w:w="-5.0" w:type="dxa"/>
        <w:tblLayout w:type="fixed"/>
        <w:tblLook w:val="0400"/>
      </w:tblPr>
      <w:tblGrid>
        <w:gridCol w:w="600"/>
        <w:gridCol w:w="1626"/>
        <w:gridCol w:w="12924"/>
        <w:tblGridChange w:id="0">
          <w:tblGrid>
            <w:gridCol w:w="600"/>
            <w:gridCol w:w="1626"/>
            <w:gridCol w:w="12924"/>
          </w:tblGrid>
        </w:tblGridChange>
      </w:tblGrid>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spacing w:after="0" w:line="259" w:lineRule="auto"/>
              <w:ind w:left="0" w:firstLine="0"/>
              <w:rPr/>
            </w:pPr>
            <w:r w:rsidDel="00000000" w:rsidR="00000000" w:rsidRPr="00000000">
              <w:rPr>
                <w:rtl w:val="0"/>
              </w:rPr>
              <w:t xml:space="preserve">0</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59" w:lineRule="auto"/>
              <w:ind w:left="0" w:firstLine="0"/>
              <w:rPr/>
            </w:pPr>
            <w:r w:rsidDel="00000000" w:rsidR="00000000" w:rsidRPr="00000000">
              <w:rPr>
                <w:rtl w:val="0"/>
              </w:rPr>
              <w:t xml:space="preserve">No Cognitive</w:t>
            </w:r>
          </w:p>
          <w:p w:rsidR="00000000" w:rsidDel="00000000" w:rsidP="00000000" w:rsidRDefault="00000000" w:rsidRPr="00000000" w14:paraId="000002C0">
            <w:pPr>
              <w:spacing w:after="0" w:line="259" w:lineRule="auto"/>
              <w:ind w:left="0" w:firstLine="0"/>
              <w:rPr/>
            </w:pPr>
            <w:r w:rsidDel="00000000" w:rsidR="00000000" w:rsidRPr="00000000">
              <w:rPr>
                <w:rtl w:val="0"/>
              </w:rPr>
              <w:t xml:space="preserve">Human</w:t>
            </w:r>
          </w:p>
          <w:p w:rsidR="00000000" w:rsidDel="00000000" w:rsidP="00000000" w:rsidRDefault="00000000" w:rsidRPr="00000000" w14:paraId="000002C1">
            <w:pPr>
              <w:spacing w:after="0" w:line="259" w:lineRule="auto"/>
              <w:ind w:left="0" w:firstLine="0"/>
              <w:rPr/>
            </w:pPr>
            <w:r w:rsidDel="00000000" w:rsidR="00000000" w:rsidRPr="00000000">
              <w:rPr>
                <w:rtl w:val="0"/>
              </w:rPr>
              <w:t xml:space="preserve">Interaction</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spacing w:after="0" w:line="259" w:lineRule="auto"/>
              <w:ind w:left="0" w:firstLine="0"/>
              <w:rPr/>
            </w:pPr>
            <w:r w:rsidDel="00000000" w:rsidR="00000000" w:rsidRPr="00000000">
              <w:rPr>
                <w:rtl w:val="0"/>
              </w:rPr>
              <w:t xml:space="preserve">Many systems will be able to operate successfully without cognitive interaction with the user.</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3">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spacing w:after="0" w:line="259" w:lineRule="auto"/>
              <w:ind w:left="0" w:firstLine="0"/>
              <w:rPr/>
            </w:pPr>
            <w:r w:rsidDel="00000000" w:rsidR="00000000" w:rsidRPr="00000000">
              <w:rPr>
                <w:rtl w:val="0"/>
              </w:rPr>
              <w:t xml:space="preserve">Fixed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59" w:lineRule="auto"/>
              <w:ind w:left="0" w:firstLine="0"/>
              <w:rPr/>
            </w:pPr>
            <w:r w:rsidDel="00000000" w:rsidR="00000000" w:rsidRPr="00000000">
              <w:rPr>
                <w:rtl w:val="0"/>
              </w:rPr>
              <w:t xml:space="preserve">Interaction between the user and the system follows a fixed pattern. Typically, this takes place via a user interface with well-defined inputs and outputs. Fixed interaction also includes interaction via a computer-based user interface where interactions directly control the system according to pre-defined sets of commands with specific meanings. The connection between the user and the system may involve a wireless link. Any interpretation of commands is fixed and embedded.</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spacing w:after="0" w:line="259" w:lineRule="auto"/>
              <w:ind w:left="0" w:firstLine="0"/>
              <w:rPr/>
            </w:pPr>
            <w:r w:rsidDel="00000000" w:rsidR="00000000" w:rsidRPr="00000000">
              <w:rPr>
                <w:rtl w:val="0"/>
              </w:rPr>
              <w:t xml:space="preserve">Task context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0" w:line="259" w:lineRule="auto"/>
              <w:ind w:left="0" w:firstLine="0"/>
              <w:rPr/>
            </w:pPr>
            <w:r w:rsidDel="00000000" w:rsidR="00000000" w:rsidRPr="00000000">
              <w:rPr>
                <w:rtl w:val="0"/>
              </w:rPr>
              <w:t xml:space="preserve">The system is able to interpret commands from the user that utilize task context semantics within a domain-specific communication framework appropriate to the range of the task. The system is able to relay task status to the user using task context semantics suitable for the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259" w:lineRule="auto"/>
              <w:ind w:left="0" w:firstLine="0"/>
              <w:rPr/>
            </w:pPr>
            <w:sdt>
              <w:sdtPr>
                <w:tag w:val="goog_rdk_744"/>
              </w:sdtPr>
              <w:sdtContent>
                <w:ins w:author="Andrea BOMBARDA" w:id="264" w:date="2022-12-15T11:54:15Z">
                  <w:r w:rsidDel="00000000" w:rsidR="00000000" w:rsidRPr="00000000">
                    <w:rPr>
                      <w:rtl w:val="0"/>
                    </w:rPr>
                    <w:t xml:space="preserve">Element</w:t>
                  </w:r>
                </w:ins>
              </w:sdtContent>
            </w:sdt>
            <w:sdt>
              <w:sdtPr>
                <w:tag w:val="goog_rdk_745"/>
              </w:sdtPr>
              <w:sdtContent>
                <w:del w:author="Andrea BOMBARDA" w:id="264" w:date="2022-12-15T11:54:15Z">
                  <w:r w:rsidDel="00000000" w:rsidR="00000000" w:rsidRPr="00000000">
                    <w:rPr>
                      <w:rtl w:val="0"/>
                    </w:rPr>
                    <w:delText xml:space="preserve">Object and location </w:delText>
                  </w:r>
                </w:del>
              </w:sdtContent>
            </w:sdt>
            <w:r w:rsidDel="00000000" w:rsidR="00000000" w:rsidRPr="00000000">
              <w:rPr>
                <w:rtl w:val="0"/>
              </w:rPr>
              <w:t xml:space="preserve">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line="259" w:lineRule="auto"/>
              <w:ind w:left="0" w:firstLine="0"/>
              <w:rPr/>
            </w:pPr>
            <w:r w:rsidDel="00000000" w:rsidR="00000000" w:rsidRPr="00000000">
              <w:rPr>
                <w:rtl w:val="0"/>
              </w:rPr>
              <w:t xml:space="preserve">The system is able to interpret user interactions that refer to </w:t>
            </w:r>
            <w:sdt>
              <w:sdtPr>
                <w:tag w:val="goog_rdk_746"/>
              </w:sdtPr>
              <w:sdtContent>
                <w:ins w:author="Andrea BOMBARDA" w:id="265" w:date="2022-12-15T11:54:22Z">
                  <w:r w:rsidDel="00000000" w:rsidR="00000000" w:rsidRPr="00000000">
                    <w:rPr>
                      <w:rtl w:val="0"/>
                    </w:rPr>
                    <w:t xml:space="preserve">elements</w:t>
                  </w:r>
                </w:ins>
              </w:sdtContent>
            </w:sdt>
            <w:sdt>
              <w:sdtPr>
                <w:tag w:val="goog_rdk_747"/>
              </w:sdtPr>
              <w:sdtContent>
                <w:del w:author="Andrea BOMBARDA" w:id="265" w:date="2022-12-15T11:54:22Z">
                  <w:r w:rsidDel="00000000" w:rsidR="00000000" w:rsidRPr="00000000">
                    <w:rPr>
                      <w:rtl w:val="0"/>
                    </w:rPr>
                    <w:delText xml:space="preserve">objects</w:delText>
                  </w:r>
                  <w:r w:rsidDel="00000000" w:rsidR="00000000" w:rsidRPr="00000000">
                    <w:rPr>
                      <w:rtl w:val="0"/>
                    </w:rPr>
                    <w:delText xml:space="preserve">, locations or actions</w:delText>
                  </w:r>
                </w:del>
              </w:sdtContent>
            </w:sdt>
            <w:r w:rsidDel="00000000" w:rsidR="00000000" w:rsidRPr="00000000">
              <w:rPr>
                <w:rtl w:val="0"/>
              </w:rPr>
              <w:t xml:space="preserve"> </w:t>
            </w:r>
            <w:sdt>
              <w:sdtPr>
                <w:tag w:val="goog_rdk_748"/>
              </w:sdtPr>
              <w:sdtContent>
                <w:del w:author="Martina De Sanctis" w:id="266" w:date="2022-12-13T11:09:04Z">
                  <w:r w:rsidDel="00000000" w:rsidR="00000000" w:rsidRPr="00000000">
                    <w:rPr>
                      <w:rtl w:val="0"/>
                    </w:rPr>
                    <w:delText xml:space="preserve">in </w:delText>
                  </w:r>
                </w:del>
              </w:sdtContent>
            </w:sdt>
            <w:r w:rsidDel="00000000" w:rsidR="00000000" w:rsidRPr="00000000">
              <w:rPr>
                <w:rtl w:val="0"/>
              </w:rPr>
              <w:t xml:space="preserve">as </w:t>
            </w:r>
            <w:sdt>
              <w:sdtPr>
                <w:tag w:val="goog_rdk_749"/>
              </w:sdtPr>
              <w:sdtContent>
                <w:del w:author="Martina De Sanctis" w:id="267" w:date="2022-12-13T11:09:07Z">
                  <w:r w:rsidDel="00000000" w:rsidR="00000000" w:rsidRPr="00000000">
                    <w:rPr>
                      <w:rtl w:val="0"/>
                    </w:rPr>
                    <w:delText xml:space="preserve">is </w:delText>
                  </w:r>
                </w:del>
              </w:sdtContent>
            </w:sdt>
            <w:r w:rsidDel="00000000" w:rsidR="00000000" w:rsidRPr="00000000">
              <w:rPr>
                <w:rtl w:val="0"/>
              </w:rPr>
              <w:t xml:space="preserve">appropriate to the task. This includes the ability to interpret user interactions that identify </w:t>
            </w:r>
            <w:sdt>
              <w:sdtPr>
                <w:tag w:val="goog_rdk_750"/>
              </w:sdtPr>
              <w:sdtContent>
                <w:ins w:author="Andrea BOMBARDA" w:id="268" w:date="2022-12-15T11:54:30Z">
                  <w:r w:rsidDel="00000000" w:rsidR="00000000" w:rsidRPr="00000000">
                    <w:rPr>
                      <w:rtl w:val="0"/>
                    </w:rPr>
                    <w:t xml:space="preserve">elements</w:t>
                  </w:r>
                </w:ins>
              </w:sdtContent>
            </w:sdt>
            <w:sdt>
              <w:sdtPr>
                <w:tag w:val="goog_rdk_751"/>
              </w:sdtPr>
              <w:sdtContent>
                <w:ins w:author="Martina De Sanctis" w:id="269" w:date="2022-12-13T11:09:21Z">
                  <w:sdt>
                    <w:sdtPr>
                      <w:tag w:val="goog_rdk_752"/>
                    </w:sdtPr>
                    <w:sdtContent>
                      <w:del w:author="Andrea BOMBARDA" w:id="268" w:date="2022-12-15T11:54:30Z">
                        <w:r w:rsidDel="00000000" w:rsidR="00000000" w:rsidRPr="00000000">
                          <w:rPr>
                            <w:rtl w:val="0"/>
                          </w:rPr>
                          <w:delText xml:space="preserve">objects</w:delText>
                        </w:r>
                      </w:del>
                    </w:sdtContent>
                  </w:sdt>
                  <w:r w:rsidDel="00000000" w:rsidR="00000000" w:rsidRPr="00000000">
                    <w:rPr>
                      <w:rtl w:val="0"/>
                    </w:rPr>
                    <w:t xml:space="preserve">’ </w:t>
                  </w:r>
                </w:ins>
              </w:sdtContent>
            </w:sdt>
            <w:sdt>
              <w:sdtPr>
                <w:tag w:val="goog_rdk_753"/>
              </w:sdtPr>
              <w:sdtContent>
                <w:del w:author="Martina De Sanctis" w:id="269" w:date="2022-12-13T11:09:21Z">
                  <w:r w:rsidDel="00000000" w:rsidR="00000000" w:rsidRPr="00000000">
                    <w:rPr>
                      <w:rtl w:val="0"/>
                    </w:rPr>
                    <w:delText xml:space="preserve">objects </w:delText>
                  </w:r>
                </w:del>
              </w:sdtContent>
            </w:sdt>
            <w:sdt>
              <w:sdtPr>
                <w:tag w:val="goog_rdk_754"/>
              </w:sdtPr>
              <w:sdtContent>
                <w:del w:author="Andrea BOMBARDA" w:id="270" w:date="2022-12-15T12:03:26Z">
                  <w:r w:rsidDel="00000000" w:rsidR="00000000" w:rsidRPr="00000000">
                    <w:rPr>
                      <w:rtl w:val="0"/>
                    </w:rPr>
                    <w:delText xml:space="preserve">locations and actions </w:delText>
                  </w:r>
                </w:del>
              </w:sdtContent>
            </w:sdt>
            <w:r w:rsidDel="00000000" w:rsidR="00000000" w:rsidRPr="00000000">
              <w:rPr>
                <w:rtl w:val="0"/>
              </w:rPr>
              <w:t xml:space="preserve">as well as processing commands that reference </w:t>
            </w:r>
            <w:sdt>
              <w:sdtPr>
                <w:tag w:val="goog_rdk_755"/>
              </w:sdtPr>
              <w:sdtContent>
                <w:del w:author="Andrea BOMBARDA" w:id="271" w:date="2022-12-15T11:54:59Z">
                  <w:r w:rsidDel="00000000" w:rsidR="00000000" w:rsidRPr="00000000">
                    <w:rPr>
                      <w:rtl w:val="0"/>
                    </w:rPr>
                    <w:delText xml:space="preserve">locations, </w:delText>
                  </w:r>
                </w:del>
              </w:sdtContent>
            </w:sdt>
            <w:sdt>
              <w:sdtPr>
                <w:tag w:val="goog_rdk_756"/>
              </w:sdtPr>
              <w:sdtContent>
                <w:ins w:author="Andrea BOMBARDA" w:id="271" w:date="2022-12-15T11:54:59Z">
                  <w:r w:rsidDel="00000000" w:rsidR="00000000" w:rsidRPr="00000000">
                    <w:rPr>
                      <w:rtl w:val="0"/>
                    </w:rPr>
                    <w:t xml:space="preserve">elements </w:t>
                  </w:r>
                </w:ins>
              </w:sdtContent>
            </w:sdt>
            <w:sdt>
              <w:sdtPr>
                <w:tag w:val="goog_rdk_757"/>
              </w:sdtPr>
              <w:sdtContent>
                <w:del w:author="Andrea BOMBARDA" w:id="271" w:date="2022-12-15T11:54:59Z">
                  <w:r w:rsidDel="00000000" w:rsidR="00000000" w:rsidRPr="00000000">
                    <w:rPr>
                      <w:rtl w:val="0"/>
                    </w:rPr>
                    <w:delText xml:space="preserve">objects </w:delText>
                  </w:r>
                  <w:r w:rsidDel="00000000" w:rsidR="00000000" w:rsidRPr="00000000">
                    <w:rPr>
                      <w:rtl w:val="0"/>
                    </w:rPr>
                    <w:delText xml:space="preserve">and actions </w:delText>
                  </w:r>
                </w:del>
              </w:sdtContent>
            </w:sdt>
            <w:r w:rsidDel="00000000" w:rsidR="00000000" w:rsidRPr="00000000">
              <w:rPr>
                <w:rtl w:val="0"/>
              </w:rPr>
              <w:t xml:space="preserve">relevant to the task. Dialogues are initiated by the user.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59" w:lineRule="auto"/>
              <w:ind w:left="0" w:firstLine="0"/>
              <w:rPr/>
            </w:pPr>
            <w:r w:rsidDel="00000000" w:rsidR="00000000" w:rsidRPr="00000000">
              <w:rPr>
                <w:rtl w:val="0"/>
              </w:rPr>
              <w:t xml:space="preserve">System-triggered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59" w:lineRule="auto"/>
              <w:ind w:left="0" w:firstLine="0"/>
              <w:rPr/>
            </w:pPr>
            <w:r w:rsidDel="00000000" w:rsidR="00000000" w:rsidRPr="00000000">
              <w:rPr>
                <w:rtl w:val="0"/>
              </w:rPr>
              <w:t xml:space="preserve">The system is able to start a dialogue with the user in a socially appropriate manner relevant to its task or mission. The system has a basic understanding of the social interaction appropriate to the task/mission domain. The interaction may continue throughout the operating cycle for each task as is appropriate to the task/mission.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59" w:lineRule="auto"/>
              <w:ind w:left="0" w:firstLine="0"/>
              <w:rPr/>
            </w:pPr>
            <w:r w:rsidDel="00000000" w:rsidR="00000000" w:rsidRPr="00000000">
              <w:rPr>
                <w:rtl w:val="0"/>
              </w:rPr>
              <w:t xml:space="preserve">Social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59" w:lineRule="auto"/>
              <w:ind w:left="0" w:firstLine="0"/>
              <w:rPr/>
            </w:pPr>
            <w:r w:rsidDel="00000000" w:rsidR="00000000" w:rsidRPr="00000000">
              <w:rPr>
                <w:rtl w:val="0"/>
              </w:rPr>
              <w:t xml:space="preserve">The system is able to maintain dialogues that cover more than one type of social interaction, or domain task. The system is able to manage the interaction provided it remains within the defined context of the task or 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59" w:lineRule="auto"/>
              <w:ind w:left="0" w:firstLine="0"/>
              <w:rPr/>
            </w:pPr>
            <w:r w:rsidDel="00000000" w:rsidR="00000000" w:rsidRPr="00000000">
              <w:rPr>
                <w:rtl w:val="0"/>
              </w:rPr>
              <w:t xml:space="preserve">Complex social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59" w:lineRule="auto"/>
              <w:ind w:left="0" w:firstLine="0"/>
              <w:rPr/>
            </w:pPr>
            <w:r w:rsidDel="00000000" w:rsidR="00000000" w:rsidRPr="00000000">
              <w:rPr>
                <w:rtl w:val="0"/>
              </w:rPr>
              <w:t xml:space="preserve">Dialogues cover multiple social interactions and tasks, where the system is able to instruct the user to carry out tasks</w:t>
            </w:r>
            <w:sdt>
              <w:sdtPr>
                <w:tag w:val="goog_rdk_758"/>
              </w:sdtPr>
              <w:sdtContent>
                <w:del w:author="Martina De Sanctis" w:id="272" w:date="2022-12-13T11:10:15Z">
                  <w:r w:rsidDel="00000000" w:rsidR="00000000" w:rsidRPr="00000000">
                    <w:rPr>
                      <w:rtl w:val="0"/>
                    </w:rPr>
                    <w:delText xml:space="preserve">,</w:delText>
                  </w:r>
                </w:del>
              </w:sdtContent>
            </w:sdt>
            <w:r w:rsidDel="00000000" w:rsidR="00000000" w:rsidRPr="00000000">
              <w:rPr>
                <w:rtl w:val="0"/>
              </w:rPr>
              <w:t xml:space="preserve"> or enter into a negotiation about how a task is specified. The interaction is typified by a bi-directional exchange of commands.</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spacing w:after="0" w:line="259" w:lineRule="auto"/>
              <w:ind w:left="0" w:firstLine="0"/>
              <w:rPr/>
            </w:pPr>
            <w:r w:rsidDel="00000000" w:rsidR="00000000" w:rsidRPr="00000000">
              <w:rPr>
                <w:rtl w:val="0"/>
              </w:rPr>
              <w:t xml:space="preserve">Intuitive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59" w:lineRule="auto"/>
              <w:ind w:left="0" w:firstLine="0"/>
              <w:rPr/>
            </w:pPr>
            <w:r w:rsidDel="00000000" w:rsidR="00000000" w:rsidRPr="00000000">
              <w:rPr>
                <w:rtl w:val="0"/>
              </w:rPr>
              <w:t xml:space="preserve">The system is able to intuit the needs of a user with or without explicit command or dialogue. The user may communicate with the system without issuing explicit commands. The system will intuit from the current context and historical information the implied command.</w:t>
            </w:r>
          </w:p>
        </w:tc>
      </w:tr>
    </w:tbl>
    <w:p w:rsidR="00000000" w:rsidDel="00000000" w:rsidP="00000000" w:rsidRDefault="00000000" w:rsidRPr="00000000" w14:paraId="000002D8">
      <w:pPr>
        <w:ind w:left="720" w:right="7" w:firstLine="0"/>
        <w:rPr>
          <w:shd w:fill="f4cccc" w:val="clear"/>
        </w:rPr>
      </w:pPr>
      <w:r w:rsidDel="00000000" w:rsidR="00000000" w:rsidRPr="00000000">
        <w:rPr>
          <w:rtl w:val="0"/>
        </w:rPr>
      </w:r>
    </w:p>
    <w:p w:rsidR="00000000" w:rsidDel="00000000" w:rsidP="00000000" w:rsidRDefault="00000000" w:rsidRPr="00000000" w14:paraId="000002D9">
      <w:pPr>
        <w:numPr>
          <w:ilvl w:val="0"/>
          <w:numId w:val="4"/>
        </w:numPr>
        <w:ind w:left="720" w:right="7" w:hanging="360"/>
        <w:rPr>
          <w:shd w:fill="f4cccc" w:val="clear"/>
        </w:rPr>
      </w:pPr>
      <w:r w:rsidDel="00000000" w:rsidR="00000000" w:rsidRPr="00000000">
        <w:rPr>
          <w:shd w:fill="f4cccc" w:val="clear"/>
          <w:rtl w:val="0"/>
        </w:rPr>
        <w:t xml:space="preserve">Author: Unibg </w:t>
      </w:r>
      <w:r w:rsidDel="00000000" w:rsidR="00000000" w:rsidRPr="00000000">
        <w:rPr>
          <w:rtl w:val="0"/>
        </w:rPr>
      </w:r>
    </w:p>
    <w:p w:rsidR="00000000" w:rsidDel="00000000" w:rsidP="00000000" w:rsidRDefault="00000000" w:rsidRPr="00000000" w14:paraId="000002DA">
      <w:pPr>
        <w:ind w:left="720" w:right="7" w:firstLine="0"/>
        <w:rPr/>
      </w:pPr>
      <w:r w:rsidDel="00000000" w:rsidR="00000000" w:rsidRPr="00000000">
        <w:rPr>
          <w:b w:val="1"/>
          <w:rtl w:val="0"/>
        </w:rPr>
        <w:t xml:space="preserve">PEMS</w:t>
      </w:r>
      <w:r w:rsidDel="00000000" w:rsidR="00000000" w:rsidRPr="00000000">
        <w:rPr>
          <w:rtl w:val="0"/>
        </w:rPr>
        <w:t xml:space="preserve">: Pillbox, Insulin pump, in general</w:t>
      </w:r>
    </w:p>
    <w:p w:rsidR="00000000" w:rsidDel="00000000" w:rsidP="00000000" w:rsidRDefault="00000000" w:rsidRPr="00000000" w14:paraId="000002DB">
      <w:pPr>
        <w:ind w:left="720" w:right="7" w:firstLine="0"/>
        <w:rPr/>
      </w:pPr>
      <w:r w:rsidDel="00000000" w:rsidR="00000000" w:rsidRPr="00000000">
        <w:rPr>
          <w:b w:val="1"/>
          <w:rtl w:val="0"/>
        </w:rPr>
        <w:t xml:space="preserve">Motivation</w:t>
      </w:r>
      <w:r w:rsidDel="00000000" w:rsidR="00000000" w:rsidRPr="00000000">
        <w:rPr>
          <w:rtl w:val="0"/>
        </w:rPr>
        <w:t xml:space="preserve">: Which is the relation between this ability and the human-system interaction ability?</w:t>
      </w:r>
    </w:p>
    <w:p w:rsidR="00000000" w:rsidDel="00000000" w:rsidP="00000000" w:rsidRDefault="00000000" w:rsidRPr="00000000" w14:paraId="000002DC">
      <w:pPr>
        <w:ind w:left="720" w:right="7" w:firstLine="0"/>
        <w:rPr/>
      </w:pPr>
      <w:r w:rsidDel="00000000" w:rsidR="00000000" w:rsidRPr="00000000">
        <w:rPr>
          <w:b w:val="1"/>
          <w:rtl w:val="0"/>
        </w:rPr>
        <w:t xml:space="preserve">Proposal</w:t>
      </w:r>
      <w:r w:rsidDel="00000000" w:rsidR="00000000" w:rsidRPr="00000000">
        <w:rPr>
          <w:rtl w:val="0"/>
        </w:rPr>
        <w:t xml:space="preserve">: renaming of the sub-ability in “cognitive” human interaction, given that the difference with human-system interaction is the cognitive ability of the system.</w:t>
      </w:r>
    </w:p>
    <w:p w:rsidR="00000000" w:rsidDel="00000000" w:rsidP="00000000" w:rsidRDefault="00000000" w:rsidRPr="00000000" w14:paraId="000002DD">
      <w:pPr>
        <w:ind w:left="720" w:right="7" w:firstLine="0"/>
        <w:rPr>
          <w:b w:val="1"/>
        </w:rPr>
      </w:pPr>
      <w:r w:rsidDel="00000000" w:rsidR="00000000" w:rsidRPr="00000000">
        <w:rPr>
          <w:b w:val="1"/>
          <w:rtl w:val="0"/>
        </w:rPr>
        <w:t xml:space="preserve">Status: DONE</w:t>
      </w:r>
    </w:p>
    <w:p w:rsidR="00000000" w:rsidDel="00000000" w:rsidP="00000000" w:rsidRDefault="00000000" w:rsidRPr="00000000" w14:paraId="000002DE">
      <w:pPr>
        <w:ind w:left="720" w:right="7" w:firstLine="0"/>
        <w:rPr>
          <w:b w:val="1"/>
        </w:rPr>
      </w:pPr>
      <w:r w:rsidDel="00000000" w:rsidR="00000000" w:rsidRPr="00000000">
        <w:rPr>
          <w:rtl w:val="0"/>
        </w:rPr>
      </w:r>
    </w:p>
    <w:p w:rsidR="00000000" w:rsidDel="00000000" w:rsidP="00000000" w:rsidRDefault="00000000" w:rsidRPr="00000000" w14:paraId="000002DF">
      <w:pPr>
        <w:numPr>
          <w:ilvl w:val="0"/>
          <w:numId w:val="4"/>
        </w:numPr>
        <w:spacing w:after="0" w:line="259" w:lineRule="auto"/>
        <w:ind w:left="720" w:hanging="360"/>
        <w:rPr>
          <w:u w:val="none"/>
          <w:shd w:fill="fce5cd" w:val="clear"/>
        </w:rPr>
      </w:pPr>
      <w:r w:rsidDel="00000000" w:rsidR="00000000" w:rsidRPr="00000000">
        <w:rPr>
          <w:shd w:fill="fce5cd" w:val="clear"/>
          <w:rtl w:val="0"/>
        </w:rPr>
        <w:t xml:space="preserve">Author: GSSI</w:t>
      </w:r>
    </w:p>
    <w:p w:rsidR="00000000" w:rsidDel="00000000" w:rsidP="00000000" w:rsidRDefault="00000000" w:rsidRPr="00000000" w14:paraId="000002E0">
      <w:pPr>
        <w:spacing w:after="0" w:line="259" w:lineRule="auto"/>
        <w:ind w:left="720" w:firstLine="0"/>
        <w:rPr>
          <w:shd w:fill="fce5cd" w:val="clear"/>
        </w:rPr>
      </w:pPr>
      <w:r w:rsidDel="00000000" w:rsidR="00000000" w:rsidRPr="00000000">
        <w:rPr>
          <w:rtl w:val="0"/>
        </w:rPr>
      </w:r>
    </w:p>
    <w:p w:rsidR="00000000" w:rsidDel="00000000" w:rsidP="00000000" w:rsidRDefault="00000000" w:rsidRPr="00000000" w14:paraId="000002E1">
      <w:pPr>
        <w:spacing w:after="0" w:line="259" w:lineRule="auto"/>
        <w:ind w:left="720" w:firstLine="0"/>
        <w:rPr/>
      </w:pPr>
      <w:r w:rsidDel="00000000" w:rsidR="00000000" w:rsidRPr="00000000">
        <w:rPr>
          <w:b w:val="1"/>
          <w:rtl w:val="0"/>
        </w:rPr>
        <w:t xml:space="preserve">PEMS:</w:t>
      </w:r>
      <w:r w:rsidDel="00000000" w:rsidR="00000000" w:rsidRPr="00000000">
        <w:rPr>
          <w:rtl w:val="0"/>
        </w:rPr>
        <w:t xml:space="preserve"> Insulin pump, in general</w:t>
      </w:r>
    </w:p>
    <w:p w:rsidR="00000000" w:rsidDel="00000000" w:rsidP="00000000" w:rsidRDefault="00000000" w:rsidRPr="00000000" w14:paraId="000002E2">
      <w:pPr>
        <w:spacing w:after="0" w:line="259" w:lineRule="auto"/>
        <w:ind w:left="720" w:firstLine="0"/>
        <w:rPr/>
      </w:pPr>
      <w:r w:rsidDel="00000000" w:rsidR="00000000" w:rsidRPr="00000000">
        <w:rPr>
          <w:rtl w:val="0"/>
        </w:rPr>
      </w:r>
    </w:p>
    <w:p w:rsidR="00000000" w:rsidDel="00000000" w:rsidP="00000000" w:rsidRDefault="00000000" w:rsidRPr="00000000" w14:paraId="000002E3">
      <w:pPr>
        <w:spacing w:after="0" w:line="259" w:lineRule="auto"/>
        <w:ind w:left="720" w:firstLine="0"/>
        <w:rPr/>
      </w:pPr>
      <w:r w:rsidDel="00000000" w:rsidR="00000000" w:rsidRPr="00000000">
        <w:rPr>
          <w:b w:val="1"/>
          <w:rtl w:val="0"/>
        </w:rPr>
        <w:t xml:space="preserve">Motivation: </w:t>
      </w:r>
      <w:r w:rsidDel="00000000" w:rsidR="00000000" w:rsidRPr="00000000">
        <w:rPr>
          <w:rtl w:val="0"/>
        </w:rPr>
        <w:t xml:space="preserve">We should consider additional abilities </w:t>
      </w:r>
    </w:p>
    <w:p w:rsidR="00000000" w:rsidDel="00000000" w:rsidP="00000000" w:rsidRDefault="00000000" w:rsidRPr="00000000" w14:paraId="000002E4">
      <w:pPr>
        <w:spacing w:after="0" w:line="259" w:lineRule="auto"/>
        <w:ind w:left="720" w:firstLine="0"/>
        <w:rPr/>
      </w:pPr>
      <w:r w:rsidDel="00000000" w:rsidR="00000000" w:rsidRPr="00000000">
        <w:rPr>
          <w:rtl w:val="0"/>
        </w:rPr>
      </w:r>
    </w:p>
    <w:p w:rsidR="00000000" w:rsidDel="00000000" w:rsidP="00000000" w:rsidRDefault="00000000" w:rsidRPr="00000000" w14:paraId="000002E5">
      <w:pPr>
        <w:spacing w:after="0" w:line="259" w:lineRule="auto"/>
        <w:ind w:left="720" w:firstLine="0"/>
        <w:rPr/>
      </w:pPr>
      <w:r w:rsidDel="00000000" w:rsidR="00000000" w:rsidRPr="00000000">
        <w:rPr>
          <w:b w:val="1"/>
          <w:rtl w:val="0"/>
        </w:rPr>
        <w:t xml:space="preserve">Proposal:</w:t>
      </w:r>
      <w:r w:rsidDel="00000000" w:rsidR="00000000" w:rsidRPr="00000000">
        <w:rPr>
          <w:rtl w:val="0"/>
        </w:rPr>
        <w:t xml:space="preserve"> Add the following abilities / aspects:</w:t>
      </w:r>
    </w:p>
    <w:p w:rsidR="00000000" w:rsidDel="00000000" w:rsidP="00000000" w:rsidRDefault="00000000" w:rsidRPr="00000000" w14:paraId="000002E6">
      <w:pPr>
        <w:numPr>
          <w:ilvl w:val="0"/>
          <w:numId w:val="6"/>
        </w:numPr>
        <w:spacing w:after="0" w:afterAutospacing="0" w:line="259" w:lineRule="auto"/>
        <w:ind w:left="1440" w:hanging="360"/>
      </w:pPr>
      <w:r w:rsidDel="00000000" w:rsidR="00000000" w:rsidRPr="00000000">
        <w:rPr>
          <w:rtl w:val="0"/>
        </w:rPr>
        <w:t xml:space="preserve">user-acceptability and user-friendliness </w:t>
      </w:r>
    </w:p>
    <w:sdt>
      <w:sdtPr>
        <w:tag w:val="goog_rdk_761"/>
      </w:sdtPr>
      <w:sdtContent>
        <w:p w:rsidR="00000000" w:rsidDel="00000000" w:rsidP="00000000" w:rsidRDefault="00000000" w:rsidRPr="00000000" w14:paraId="000002E7">
          <w:pPr>
            <w:numPr>
              <w:ilvl w:val="0"/>
              <w:numId w:val="6"/>
            </w:numPr>
            <w:spacing w:after="0" w:afterAutospacing="0" w:line="259" w:lineRule="auto"/>
            <w:ind w:left="1440" w:hanging="360"/>
            <w:rPr>
              <w:ins w:author="Martina De Sanctis" w:id="273" w:date="2023-01-19T14:42:54Z"/>
            </w:rPr>
          </w:pPr>
          <w:r w:rsidDel="00000000" w:rsidR="00000000" w:rsidRPr="00000000">
            <w:rPr>
              <w:rtl w:val="0"/>
            </w:rPr>
            <w:t xml:space="preserve">legal and ethical aspects</w:t>
          </w:r>
          <w:sdt>
            <w:sdtPr>
              <w:tag w:val="goog_rdk_759"/>
            </w:sdtPr>
            <w:sdtContent>
              <w:del w:author="Martina De Sanctis" w:id="273" w:date="2023-01-19T14:42:54Z">
                <w:r w:rsidDel="00000000" w:rsidR="00000000" w:rsidRPr="00000000">
                  <w:rPr>
                    <w:rtl w:val="0"/>
                  </w:rPr>
                  <w:delText xml:space="preserve">?</w:delText>
                </w:r>
              </w:del>
            </w:sdtContent>
          </w:sdt>
          <w:sdt>
            <w:sdtPr>
              <w:tag w:val="goog_rdk_760"/>
            </w:sdtPr>
            <w:sdtContent>
              <w:ins w:author="Martina De Sanctis" w:id="273" w:date="2023-01-19T14:42:54Z">
                <w:r w:rsidDel="00000000" w:rsidR="00000000" w:rsidRPr="00000000">
                  <w:rPr>
                    <w:rtl w:val="0"/>
                  </w:rPr>
                </w:r>
              </w:ins>
            </w:sdtContent>
          </w:sdt>
        </w:p>
      </w:sdtContent>
    </w:sdt>
    <w:sdt>
      <w:sdtPr>
        <w:tag w:val="goog_rdk_763"/>
      </w:sdtPr>
      <w:sdtContent>
        <w:p w:rsidR="00000000" w:rsidDel="00000000" w:rsidP="00000000" w:rsidRDefault="00000000" w:rsidRPr="00000000" w14:paraId="000002E8">
          <w:pPr>
            <w:numPr>
              <w:ilvl w:val="0"/>
              <w:numId w:val="6"/>
            </w:numPr>
            <w:spacing w:after="0" w:afterAutospacing="0" w:line="259" w:lineRule="auto"/>
            <w:ind w:left="1440" w:hanging="360"/>
            <w:rPr>
              <w:ins w:author="Martina De Sanctis" w:id="273" w:date="2023-01-19T14:42:54Z"/>
              <w:u w:val="none"/>
            </w:rPr>
          </w:pPr>
          <w:sdt>
            <w:sdtPr>
              <w:tag w:val="goog_rdk_762"/>
            </w:sdtPr>
            <w:sdtContent>
              <w:ins w:author="Martina De Sanctis" w:id="273" w:date="2023-01-19T14:42:54Z">
                <w:r w:rsidDel="00000000" w:rsidR="00000000" w:rsidRPr="00000000">
                  <w:rPr>
                    <w:rtl w:val="0"/>
                  </w:rPr>
                  <w:t xml:space="preserve">controllability</w:t>
                </w:r>
              </w:ins>
            </w:sdtContent>
          </w:sdt>
        </w:p>
      </w:sdtContent>
    </w:sdt>
    <w:sdt>
      <w:sdtPr>
        <w:tag w:val="goog_rdk_767"/>
      </w:sdtPr>
      <w:sdtContent>
        <w:p w:rsidR="00000000" w:rsidDel="00000000" w:rsidP="00000000" w:rsidRDefault="00000000" w:rsidRPr="00000000" w14:paraId="000002E9">
          <w:pPr>
            <w:numPr>
              <w:ilvl w:val="0"/>
              <w:numId w:val="6"/>
            </w:numPr>
            <w:spacing w:after="166" w:line="259" w:lineRule="auto"/>
            <w:ind w:left="1440" w:hanging="360"/>
            <w:pPrChange w:author="Martina De Sanctis" w:id="0" w:date="2023-01-19T14:42:54Z">
              <w:pPr>
                <w:numPr>
                  <w:ilvl w:val="0"/>
                  <w:numId w:val="6"/>
                </w:numPr>
                <w:spacing w:after="166" w:line="259" w:lineRule="auto"/>
                <w:ind w:left="1440" w:hanging="360"/>
              </w:pPr>
            </w:pPrChange>
          </w:pPr>
          <w:sdt>
            <w:sdtPr>
              <w:tag w:val="goog_rdk_764"/>
            </w:sdtPr>
            <w:sdtContent>
              <w:ins w:author="Martina De Sanctis" w:id="273" w:date="2023-01-19T14:42:54Z">
                <w:r w:rsidDel="00000000" w:rsidR="00000000" w:rsidRPr="00000000">
                  <w:rPr>
                    <w:rtl w:val="0"/>
                  </w:rPr>
                  <w:t xml:space="preserve">Explainability (paper Patrizia</w:t>
                </w:r>
              </w:ins>
            </w:sdtContent>
          </w:sdt>
          <w:sdt>
            <w:sdtPr>
              <w:tag w:val="goog_rdk_765"/>
            </w:sdtPr>
            <w:sdtContent>
              <w:ins w:author="Patrizia SCANDURRA" w:id="274" w:date="2023-01-20T11:39:39Z">
                <w:r w:rsidDel="00000000" w:rsidR="00000000" w:rsidRPr="00000000">
                  <w:rPr>
                    <w:rtl w:val="0"/>
                  </w:rPr>
                  <w:t xml:space="preserve"> “XSA: eXplainable Self-Adaptation” ASE’2022</w:t>
                </w:r>
              </w:ins>
            </w:sdtContent>
          </w:sdt>
          <w:sdt>
            <w:sdtPr>
              <w:tag w:val="goog_rdk_766"/>
            </w:sdtPr>
            <w:sdtContent>
              <w:ins w:author="Martina De Sanctis" w:id="273" w:date="2023-01-19T14:42:54Z">
                <w:r w:rsidDel="00000000" w:rsidR="00000000" w:rsidRPr="00000000">
                  <w:rPr>
                    <w:rtl w:val="0"/>
                  </w:rPr>
                  <w:t xml:space="preserve">)</w:t>
                </w:r>
              </w:ins>
            </w:sdtContent>
          </w:sdt>
          <w:r w:rsidDel="00000000" w:rsidR="00000000" w:rsidRPr="00000000">
            <w:rPr>
              <w:rtl w:val="0"/>
            </w:rPr>
          </w:r>
        </w:p>
      </w:sdtContent>
    </w:sdt>
    <w:p w:rsidR="00000000" w:rsidDel="00000000" w:rsidP="00000000" w:rsidRDefault="00000000" w:rsidRPr="00000000" w14:paraId="000002EA">
      <w:pPr>
        <w:spacing w:after="166" w:line="259" w:lineRule="auto"/>
        <w:ind w:left="0" w:firstLine="0"/>
        <w:rPr/>
      </w:pPr>
      <w:r w:rsidDel="00000000" w:rsidR="00000000" w:rsidRPr="00000000">
        <w:rPr>
          <w:b w:val="1"/>
          <w:rtl w:val="0"/>
        </w:rPr>
        <w:tab/>
        <w:t xml:space="preserve">Status:</w:t>
      </w:r>
      <w:sdt>
        <w:sdtPr>
          <w:tag w:val="goog_rdk_768"/>
        </w:sdtPr>
        <w:sdtContent>
          <w:ins w:author="Martina De Sanctis" w:id="276" w:date="2023-02-03T11:07:39Z">
            <w:r w:rsidDel="00000000" w:rsidR="00000000" w:rsidRPr="00000000">
              <w:rPr>
                <w:b w:val="1"/>
                <w:rtl w:val="0"/>
              </w:rPr>
              <w:t xml:space="preserve"> Add explainability dal paper di Patrizia</w:t>
            </w:r>
          </w:ins>
        </w:sdtContent>
      </w:sdt>
      <w:r w:rsidDel="00000000" w:rsidR="00000000" w:rsidRPr="00000000">
        <w:rPr>
          <w:rtl w:val="0"/>
        </w:rPr>
      </w:r>
    </w:p>
    <w:p w:rsidR="00000000" w:rsidDel="00000000" w:rsidP="00000000" w:rsidRDefault="00000000" w:rsidRPr="00000000" w14:paraId="000002EB">
      <w:pPr>
        <w:spacing w:after="0" w:line="259" w:lineRule="auto"/>
        <w:ind w:left="0" w:firstLine="0"/>
        <w:rPr/>
      </w:pPr>
      <w:r w:rsidDel="00000000" w:rsidR="00000000" w:rsidRPr="00000000">
        <w:rPr>
          <w:rtl w:val="0"/>
        </w:rPr>
      </w:r>
    </w:p>
    <w:p w:rsidR="00000000" w:rsidDel="00000000" w:rsidP="00000000" w:rsidRDefault="00000000" w:rsidRPr="00000000" w14:paraId="000002EC">
      <w:pPr>
        <w:pStyle w:val="Heading1"/>
        <w:ind w:left="-5" w:firstLine="0"/>
        <w:rPr/>
      </w:pPr>
      <w:bookmarkStart w:colFirst="0" w:colLast="0" w:name="_heading=h.6o8qwjc6agqo" w:id="6"/>
      <w:bookmarkEnd w:id="6"/>
      <w:r w:rsidDel="00000000" w:rsidR="00000000" w:rsidRPr="00000000">
        <w:rPr>
          <w:rtl w:val="0"/>
        </w:rPr>
        <w:t xml:space="preserve">Explainability</w:t>
      </w:r>
    </w:p>
    <w:p w:rsidR="00000000" w:rsidDel="00000000" w:rsidP="00000000" w:rsidRDefault="00000000" w:rsidRPr="00000000" w14:paraId="000002ED">
      <w:pPr>
        <w:rPr/>
      </w:pPr>
      <w:r w:rsidDel="00000000" w:rsidR="00000000" w:rsidRPr="00000000">
        <w:rPr>
          <w:rtl w:val="0"/>
        </w:rPr>
        <w:t xml:space="preserve">The explainability is the ability of the system to make the entire control/adaptation process transparent and comprehensible by explicitly providing an explanation to humans. This explanation should be provided for the relevant behavioral aspects of the system’s decision making (i.e., why a control task/adaptation is requested, the reasoning behind a control task/adaptation decision, the effects/outcomes of the control task/adaptation) in a given operating condition (i.e., the observable features of the </w:t>
      </w:r>
      <w:r w:rsidDel="00000000" w:rsidR="00000000" w:rsidRPr="00000000">
        <w:rPr>
          <w:i w:val="1"/>
          <w:rtl w:val="0"/>
        </w:rPr>
        <w:t xml:space="preserve">semantic space</w:t>
      </w:r>
      <w:r w:rsidDel="00000000" w:rsidR="00000000" w:rsidRPr="00000000">
        <w:rPr>
          <w:rtl w:val="0"/>
        </w:rPr>
        <w:t xml:space="preserve"> – environment and configuration dimensions with their own type and domain) to meet the control/adaptation goals (e.g., satisfy the system-level requirements). These include the use of interpretable models (e.g., linear models or decision trees) and of model-agnostic interpretation tools for local or global explanations.</w:t>
      </w:r>
    </w:p>
    <w:p w:rsidR="00000000" w:rsidDel="00000000" w:rsidP="00000000" w:rsidRDefault="00000000" w:rsidRPr="00000000" w14:paraId="000002EE">
      <w:pPr>
        <w:ind w:left="-5" w:right="7" w:firstLine="0"/>
        <w:rPr/>
      </w:pPr>
      <w:r w:rsidDel="00000000" w:rsidR="00000000" w:rsidRPr="00000000">
        <w:rPr>
          <w:rtl w:val="0"/>
        </w:rPr>
      </w:r>
    </w:p>
    <w:tbl>
      <w:tblPr>
        <w:tblStyle w:val="Table21"/>
        <w:tblW w:w="15150.0" w:type="dxa"/>
        <w:jc w:val="left"/>
        <w:tblInd w:w="5.0" w:type="dxa"/>
        <w:tblLayout w:type="fixed"/>
        <w:tblLook w:val="0400"/>
      </w:tblPr>
      <w:tblGrid>
        <w:gridCol w:w="870"/>
        <w:gridCol w:w="2520"/>
        <w:gridCol w:w="11760"/>
        <w:tblGridChange w:id="0">
          <w:tblGrid>
            <w:gridCol w:w="870"/>
            <w:gridCol w:w="2520"/>
            <w:gridCol w:w="1176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59" w:lineRule="auto"/>
              <w:ind w:left="0" w:firstLine="0"/>
              <w:rPr/>
            </w:pPr>
            <w:r w:rsidDel="00000000" w:rsidR="00000000" w:rsidRPr="00000000">
              <w:rPr>
                <w:rtl w:val="0"/>
              </w:rPr>
              <w:t xml:space="preserve">No explainability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0" w:line="259" w:lineRule="auto"/>
              <w:ind w:left="0" w:firstLine="0"/>
              <w:rPr/>
            </w:pPr>
            <w:r w:rsidDel="00000000" w:rsidR="00000000" w:rsidRPr="00000000">
              <w:rPr>
                <w:rtl w:val="0"/>
              </w:rPr>
              <w:t xml:space="preserve">The system does not explain its behavior while it operates or adapts itself.</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spacing w:line="259" w:lineRule="auto"/>
              <w:ind w:left="0" w:firstLine="0"/>
              <w:rPr/>
            </w:pPr>
            <w:r w:rsidDel="00000000" w:rsidR="00000000" w:rsidRPr="00000000">
              <w:rPr>
                <w:rtl w:val="0"/>
              </w:rPr>
              <w:t xml:space="preserve">Passive recognition of the need of explainability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59" w:lineRule="auto"/>
              <w:ind w:left="0" w:firstLine="0"/>
              <w:rPr/>
            </w:pPr>
            <w:r w:rsidDel="00000000" w:rsidR="00000000" w:rsidRPr="00000000">
              <w:rPr>
                <w:rtl w:val="0"/>
              </w:rPr>
              <w:t xml:space="preserve">The system recognizes that the explanation of a particular behavioral aspect should be provided. Thus, it passively accumulates knowledge about the control/adaptation goals and the operating conditions, which could be used to increase explainability.  Defined variables of the semantic space shall be observable and measurable at runtime.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8">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spacing w:line="259" w:lineRule="auto"/>
              <w:ind w:left="0" w:firstLine="0"/>
              <w:rPr/>
            </w:pPr>
            <w:r w:rsidDel="00000000" w:rsidR="00000000" w:rsidRPr="00000000">
              <w:rPr>
                <w:rtl w:val="0"/>
              </w:rPr>
              <w:t xml:space="preserve">Active recognition of the need of explainability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259" w:lineRule="auto"/>
              <w:ind w:left="0" w:firstLine="0"/>
              <w:rPr/>
            </w:pPr>
            <w:r w:rsidDel="00000000" w:rsidR="00000000" w:rsidRPr="00000000">
              <w:rPr>
                <w:rtl w:val="0"/>
              </w:rPr>
              <w:t xml:space="preserve">The system recognizes that the explanation of a particular behavioral aspect should be provided. Thus, it actively accumulates knowledge about the control/adaptation goals and the operating conditions by executing actions that are deliberately designed to increase explainability through exploration methods that extract and derive proper knowledge from the measured variables of the semantic space.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259" w:lineRule="auto"/>
              <w:ind w:left="0" w:firstLine="0"/>
              <w:rPr/>
            </w:pPr>
            <w:r w:rsidDel="00000000" w:rsidR="00000000" w:rsidRPr="00000000">
              <w:rPr>
                <w:rtl w:val="0"/>
              </w:rPr>
              <w:t xml:space="preserve">Local aspect explainability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259" w:lineRule="auto"/>
              <w:ind w:left="0" w:firstLine="0"/>
              <w:rPr/>
            </w:pPr>
            <w:r w:rsidDel="00000000" w:rsidR="00000000" w:rsidRPr="00000000">
              <w:rPr>
                <w:rtl w:val="0"/>
              </w:rPr>
              <w:t xml:space="preserve">The system explains a selected behavioral aspect of a control/adaptation process that occurs to satisfy the control/adaptation goals in a specific operating condition.</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59" w:lineRule="auto"/>
              <w:ind w:left="0" w:firstLine="0"/>
              <w:rPr/>
            </w:pPr>
            <w:r w:rsidDel="00000000" w:rsidR="00000000" w:rsidRPr="00000000">
              <w:rPr>
                <w:rtl w:val="0"/>
              </w:rPr>
              <w:t xml:space="preserve">Global aspect explainability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259" w:lineRule="auto"/>
              <w:ind w:left="0" w:firstLine="0"/>
              <w:rPr/>
            </w:pPr>
            <w:r w:rsidDel="00000000" w:rsidR="00000000" w:rsidRPr="00000000">
              <w:rPr>
                <w:rtl w:val="0"/>
              </w:rPr>
              <w:t xml:space="preserve">The system explains the average behavior of a control/adaptation process with respect to the satisfaction of the control/adaptation goals under changing operating conditions.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259" w:lineRule="auto"/>
              <w:ind w:left="0" w:firstLine="0"/>
              <w:rPr/>
            </w:pPr>
            <w:r w:rsidDel="00000000" w:rsidR="00000000" w:rsidRPr="00000000">
              <w:rPr>
                <w:rtl w:val="0"/>
              </w:rPr>
              <w:t xml:space="preserve">Collective explainability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259" w:lineRule="auto"/>
              <w:ind w:left="0" w:firstLine="0"/>
              <w:rPr/>
            </w:pPr>
            <w:r w:rsidDel="00000000" w:rsidR="00000000" w:rsidRPr="00000000">
              <w:rPr>
                <w:rtl w:val="0"/>
              </w:rPr>
              <w:t xml:space="preserve">The process of explainability is carried out among multiple communicating control/adaptation agents in a decentralized manner.</w:t>
            </w:r>
          </w:p>
        </w:tc>
      </w:tr>
    </w:tbl>
    <w:p w:rsidR="00000000" w:rsidDel="00000000" w:rsidP="00000000" w:rsidRDefault="00000000" w:rsidRPr="00000000" w14:paraId="00000304">
      <w:pPr>
        <w:ind w:left="720" w:right="7" w:firstLine="0"/>
        <w:rPr/>
      </w:pPr>
      <w:r w:rsidDel="00000000" w:rsidR="00000000" w:rsidRPr="00000000">
        <w:rPr>
          <w:rtl w:val="0"/>
        </w:rPr>
      </w:r>
    </w:p>
    <w:p w:rsidR="00000000" w:rsidDel="00000000" w:rsidP="00000000" w:rsidRDefault="00000000" w:rsidRPr="00000000" w14:paraId="00000305">
      <w:pPr>
        <w:ind w:left="720" w:right="7" w:firstLine="0"/>
        <w:rPr/>
      </w:pPr>
      <w:r w:rsidDel="00000000" w:rsidR="00000000" w:rsidRPr="00000000">
        <w:rPr>
          <w:rtl w:val="0"/>
        </w:rPr>
        <w:t xml:space="preserve">per MVM</w:t>
      </w:r>
    </w:p>
    <w:p w:rsidR="00000000" w:rsidDel="00000000" w:rsidP="00000000" w:rsidRDefault="00000000" w:rsidRPr="00000000" w14:paraId="00000306">
      <w:pPr>
        <w:ind w:left="720" w:right="7" w:firstLine="0"/>
        <w:rPr/>
      </w:pPr>
      <w:r w:rsidDel="00000000" w:rsidR="00000000" w:rsidRPr="00000000">
        <w:rPr>
          <w:rtl w:val="0"/>
        </w:rPr>
        <w:t xml:space="preserve">level 0 : satisfied: MVM has no explainer component.</w:t>
      </w:r>
    </w:p>
    <w:p w:rsidR="00000000" w:rsidDel="00000000" w:rsidP="00000000" w:rsidRDefault="00000000" w:rsidRPr="00000000" w14:paraId="00000307">
      <w:pPr>
        <w:ind w:left="720" w:right="7" w:firstLine="0"/>
        <w:rPr/>
      </w:pPr>
      <w:r w:rsidDel="00000000" w:rsidR="00000000" w:rsidRPr="00000000">
        <w:rPr>
          <w:rtl w:val="0"/>
        </w:rPr>
        <w:t xml:space="preserve">level 1: Improvable (low effort) : MVM could be endowed with a component for data and events continuous recording.</w:t>
      </w:r>
    </w:p>
    <w:p w:rsidR="00000000" w:rsidDel="00000000" w:rsidP="00000000" w:rsidRDefault="00000000" w:rsidRPr="00000000" w14:paraId="00000308">
      <w:pPr>
        <w:ind w:left="720" w:right="7" w:firstLine="0"/>
        <w:rPr/>
      </w:pPr>
      <w:r w:rsidDel="00000000" w:rsidR="00000000" w:rsidRPr="00000000">
        <w:rPr>
          <w:rtl w:val="0"/>
        </w:rPr>
        <w:t xml:space="preserve">level 2: Improvable (high effort) : MVM could be endowed with a component for data and events continuous recording and machansms for exploring and deriving knowledge from collected data. </w:t>
      </w:r>
    </w:p>
    <w:p w:rsidR="00000000" w:rsidDel="00000000" w:rsidP="00000000" w:rsidRDefault="00000000" w:rsidRPr="00000000" w14:paraId="00000309">
      <w:pPr>
        <w:ind w:left="720" w:right="7" w:firstLine="0"/>
        <w:rPr/>
      </w:pPr>
      <w:r w:rsidDel="00000000" w:rsidR="00000000" w:rsidRPr="00000000">
        <w:rPr>
          <w:rtl w:val="0"/>
        </w:rPr>
        <w:t xml:space="preserve">level 3: Improvable (high effort) : In addition, MVM could be endowed with an explainer mechanism that analyses control/adaptation requests  to provide explanation of local control/adaptation aspects.</w:t>
      </w:r>
    </w:p>
    <w:p w:rsidR="00000000" w:rsidDel="00000000" w:rsidP="00000000" w:rsidRDefault="00000000" w:rsidRPr="00000000" w14:paraId="0000030A">
      <w:pPr>
        <w:ind w:left="720" w:right="7" w:firstLine="0"/>
        <w:rPr/>
      </w:pPr>
      <w:r w:rsidDel="00000000" w:rsidR="00000000" w:rsidRPr="00000000">
        <w:rPr>
          <w:rtl w:val="0"/>
        </w:rPr>
        <w:t xml:space="preserve">level 4: Improvable (high effort) : In addition, MVM could be endowed with an explainer mechanism that analyses the outcome (i.e., either success or failure) for all control/adaptation decisions  as a whole to provide explanation of  global control/adaptation aspects.</w:t>
      </w:r>
    </w:p>
    <w:p w:rsidR="00000000" w:rsidDel="00000000" w:rsidP="00000000" w:rsidRDefault="00000000" w:rsidRPr="00000000" w14:paraId="0000030B">
      <w:pPr>
        <w:ind w:left="720" w:right="7" w:firstLine="0"/>
        <w:rPr/>
      </w:pPr>
      <w:r w:rsidDel="00000000" w:rsidR="00000000" w:rsidRPr="00000000">
        <w:rPr>
          <w:rtl w:val="0"/>
        </w:rPr>
        <w:t xml:space="preserve">level 5: Unable</w:t>
      </w:r>
    </w:p>
    <w:p w:rsidR="00000000" w:rsidDel="00000000" w:rsidP="00000000" w:rsidRDefault="00000000" w:rsidRPr="00000000" w14:paraId="0000030C">
      <w:pPr>
        <w:ind w:left="720" w:right="7" w:firstLine="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1920" w:w="16840" w:orient="landscape"/>
      <w:pgMar w:bottom="725" w:top="720" w:left="840" w:right="841" w:header="2"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lvia BONFANTI" w:id="0" w:date="2022-12-07T09:21:21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-&gt; is subdivided into</w:t>
      </w:r>
    </w:p>
  </w:comment>
  <w:comment w:author="Martina De Sanctis" w:id="1" w:date="2022-12-13T10:51:43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what this means</w:t>
      </w:r>
    </w:p>
  </w:comment>
  <w:comment w:author="Martina De Sanctis" w:id="2" w:date="2022-12-13T10:52:46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PEMS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3" w15:done="0"/>
  <w15:commentEx w15:paraId="00000314" w15:done="0"/>
  <w15:commentEx w15:paraId="000003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tabs>
        <w:tab w:val="right" w:leader="none" w:pos="16000"/>
      </w:tabs>
      <w:spacing w:after="0" w:line="259" w:lineRule="auto"/>
      <w:ind w:left="-840" w:right="-841" w:firstLine="0"/>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0"/>
        <w:szCs w:val="20"/>
        <w:rtl w:val="0"/>
      </w:rPr>
      <w:tab/>
      <w:t xml:space="preserve">11/17/2022, 9:19 AM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tabs>
        <w:tab w:val="right" w:leader="none" w:pos="16000"/>
      </w:tabs>
      <w:spacing w:after="0" w:line="259" w:lineRule="auto"/>
      <w:ind w:left="-840" w:right="-841" w:firstLine="0"/>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0"/>
        <w:szCs w:val="20"/>
        <w:rtl w:val="0"/>
      </w:rPr>
      <w:tab/>
      <w:t xml:space="preserve">11/17/2022, 9:19 AM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tabs>
        <w:tab w:val="right" w:leader="none" w:pos="16000"/>
      </w:tabs>
      <w:spacing w:after="0" w:line="259" w:lineRule="auto"/>
      <w:ind w:left="-840" w:right="-841" w:firstLine="0"/>
      <w:rPr/>
    </w:pPr>
    <w:r w:rsidDel="00000000" w:rsidR="00000000" w:rsidRPr="00000000">
      <w:rPr>
        <w:sz w:val="20"/>
        <w:szCs w:val="20"/>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tabs>
        <w:tab w:val="right" w:leader="none" w:pos="16000"/>
      </w:tabs>
      <w:spacing w:after="0" w:line="259" w:lineRule="auto"/>
      <w:ind w:left="-840" w:right="-841" w:firstLine="0"/>
      <w:rPr/>
    </w:pPr>
    <w:r w:rsidDel="00000000" w:rsidR="00000000" w:rsidRPr="00000000">
      <w:rPr>
        <w:sz w:val="20"/>
        <w:szCs w:val="20"/>
        <w:rtl w:val="0"/>
      </w:rPr>
      <w:tab/>
      <w:t xml:space="preserve">https://foselab.github.io/LENS4PEMS/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tabs>
        <w:tab w:val="right" w:leader="none" w:pos="16000"/>
      </w:tabs>
      <w:spacing w:after="0" w:line="259" w:lineRule="auto"/>
      <w:ind w:left="-840" w:right="-841" w:firstLine="0"/>
      <w:rPr/>
    </w:pPr>
    <w:r w:rsidDel="00000000" w:rsidR="00000000" w:rsidRPr="00000000">
      <w:rPr>
        <w:sz w:val="20"/>
        <w:szCs w:val="20"/>
        <w:rtl w:val="0"/>
      </w:rPr>
      <w:t xml:space="preserve">Firefox</w:t>
      <w:tab/>
      <w:t xml:space="preserve">https://foselab.github.io/TRAILS/</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tabs>
        <w:tab w:val="right" w:leader="none" w:pos="16000"/>
      </w:tabs>
      <w:spacing w:after="0" w:line="259" w:lineRule="auto"/>
      <w:ind w:left="-840" w:right="-841" w:firstLine="0"/>
      <w:rPr/>
    </w:pPr>
    <w:r w:rsidDel="00000000" w:rsidR="00000000" w:rsidRPr="00000000">
      <w:rPr>
        <w:sz w:val="20"/>
        <w:szCs w:val="20"/>
        <w:rtl w:val="0"/>
      </w:rPr>
      <w:t xml:space="preserve">Firefox</w:t>
      <w:tab/>
      <w:t xml:space="preserve">https://foselab.github.io/TRAILS/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2" w:line="250"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8" w:before="0" w:line="250" w:lineRule="auto"/>
      <w:ind w:left="10" w:right="0" w:hanging="2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50" w:lineRule="auto"/>
      <w:ind w:left="11" w:right="0" w:hanging="11"/>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next w:val="Normal"/>
    <w:link w:val="Heading1Char"/>
    <w:uiPriority w:val="9"/>
    <w:qFormat w:val="1"/>
    <w:pPr>
      <w:keepNext w:val="1"/>
      <w:keepLines w:val="1"/>
      <w:spacing w:after="158"/>
      <w:ind w:hanging="10"/>
      <w:outlineLvl w:val="0"/>
    </w:pPr>
    <w:rPr>
      <w:b w:val="1"/>
      <w:color w:val="000000"/>
      <w:sz w:val="36"/>
    </w:rPr>
  </w:style>
  <w:style w:type="paragraph" w:styleId="Heading2">
    <w:name w:val="heading 2"/>
    <w:next w:val="Normal"/>
    <w:link w:val="Heading2Char"/>
    <w:uiPriority w:val="9"/>
    <w:unhideWhenUsed w:val="1"/>
    <w:qFormat w:val="1"/>
    <w:rsid w:val="00843F8C"/>
    <w:pPr>
      <w:keepNext w:val="1"/>
      <w:keepLines w:val="1"/>
      <w:spacing w:after="120" w:before="120"/>
      <w:ind w:left="11" w:hanging="11"/>
      <w:outlineLvl w:val="1"/>
    </w:pPr>
    <w:rPr>
      <w:b w:val="1"/>
      <w:color w:val="000000"/>
      <w:sz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link w:val="Heading2"/>
    <w:uiPriority w:val="9"/>
    <w:rsid w:val="00843F8C"/>
    <w:rPr>
      <w:b w:val="1"/>
      <w:color w:val="000000"/>
      <w:sz w:val="28"/>
    </w:rPr>
  </w:style>
  <w:style w:type="character" w:styleId="Heading1Char" w:customStyle="1">
    <w:name w:val="Heading 1 Char"/>
    <w:link w:val="Heading1"/>
    <w:rPr>
      <w:rFonts w:ascii="Times New Roman" w:cs="Times New Roman" w:eastAsia="Times New Roman" w:hAnsi="Times New Roman"/>
      <w:b w:val="1"/>
      <w:color w:val="000000"/>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364BB6"/>
    <w:rPr>
      <w:color w:val="0563c1" w:themeColor="hyperlink"/>
      <w:u w:val="single"/>
    </w:rPr>
  </w:style>
  <w:style w:type="character" w:styleId="UnresolvedMention">
    <w:name w:val="Unresolved Mention"/>
    <w:basedOn w:val="DefaultParagraphFont"/>
    <w:uiPriority w:val="99"/>
    <w:semiHidden w:val="1"/>
    <w:unhideWhenUsed w:val="1"/>
    <w:rsid w:val="00364BB6"/>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26.0" w:type="dxa"/>
        <w:left w:w="20.0" w:type="dxa"/>
        <w:right w:w="20.0" w:type="dxa"/>
      </w:tblCellMar>
    </w:tblPr>
  </w:style>
  <w:style w:type="table" w:styleId="a0" w:customStyle="1">
    <w:basedOn w:val="TableNormal"/>
    <w:pPr>
      <w:spacing w:after="0" w:line="240" w:lineRule="auto"/>
    </w:pPr>
    <w:tblPr>
      <w:tblStyleRowBandSize w:val="1"/>
      <w:tblStyleColBandSize w:val="1"/>
      <w:tblCellMar>
        <w:top w:w="26.0" w:type="dxa"/>
        <w:left w:w="20.0" w:type="dxa"/>
        <w:right w:w="20.0" w:type="dxa"/>
      </w:tblCellMar>
    </w:tblPr>
  </w:style>
  <w:style w:type="table" w:styleId="a1" w:customStyle="1">
    <w:basedOn w:val="TableNormal"/>
    <w:pPr>
      <w:spacing w:after="0" w:line="240" w:lineRule="auto"/>
    </w:pPr>
    <w:tblPr>
      <w:tblStyleRowBandSize w:val="1"/>
      <w:tblStyleColBandSize w:val="1"/>
      <w:tblCellMar>
        <w:top w:w="26.0" w:type="dxa"/>
        <w:left w:w="20.0" w:type="dxa"/>
        <w:right w:w="20.0" w:type="dxa"/>
      </w:tblCellMar>
    </w:tblPr>
  </w:style>
  <w:style w:type="table" w:styleId="a2" w:customStyle="1">
    <w:basedOn w:val="TableNormal"/>
    <w:pPr>
      <w:spacing w:after="0" w:line="240" w:lineRule="auto"/>
    </w:pPr>
    <w:tblPr>
      <w:tblStyleRowBandSize w:val="1"/>
      <w:tblStyleColBandSize w:val="1"/>
      <w:tblCellMar>
        <w:top w:w="16.0" w:type="dxa"/>
        <w:left w:w="20.0" w:type="dxa"/>
        <w:right w:w="20.0" w:type="dxa"/>
      </w:tblCellMar>
    </w:tblPr>
  </w:style>
  <w:style w:type="table" w:styleId="a3" w:customStyle="1">
    <w:basedOn w:val="TableNormal"/>
    <w:pPr>
      <w:spacing w:after="0" w:line="240" w:lineRule="auto"/>
    </w:pPr>
    <w:tblPr>
      <w:tblStyleRowBandSize w:val="1"/>
      <w:tblStyleColBandSize w:val="1"/>
      <w:tblCellMar>
        <w:top w:w="26.0" w:type="dxa"/>
        <w:left w:w="20.0" w:type="dxa"/>
        <w:right w:w="20.0" w:type="dxa"/>
      </w:tblCellMar>
    </w:tblPr>
  </w:style>
  <w:style w:type="table" w:styleId="a4" w:customStyle="1">
    <w:basedOn w:val="TableNormal"/>
    <w:pPr>
      <w:spacing w:after="0" w:line="240" w:lineRule="auto"/>
    </w:pPr>
    <w:tblPr>
      <w:tblStyleRowBandSize w:val="1"/>
      <w:tblStyleColBandSize w:val="1"/>
      <w:tblCellMar>
        <w:top w:w="26.0" w:type="dxa"/>
        <w:left w:w="20.0" w:type="dxa"/>
        <w:right w:w="20.0" w:type="dxa"/>
      </w:tblCellMar>
    </w:tblPr>
  </w:style>
  <w:style w:type="table" w:styleId="a5" w:customStyle="1">
    <w:basedOn w:val="TableNormal"/>
    <w:pPr>
      <w:spacing w:after="0" w:line="240" w:lineRule="auto"/>
    </w:pPr>
    <w:tblPr>
      <w:tblStyleRowBandSize w:val="1"/>
      <w:tblStyleColBandSize w:val="1"/>
      <w:tblCellMar>
        <w:top w:w="26.0" w:type="dxa"/>
        <w:left w:w="20.0" w:type="dxa"/>
        <w:right w:w="20.0" w:type="dxa"/>
      </w:tblCellMar>
    </w:tblPr>
  </w:style>
  <w:style w:type="table" w:styleId="a6" w:customStyle="1">
    <w:basedOn w:val="TableNormal"/>
    <w:pPr>
      <w:spacing w:after="0" w:line="240" w:lineRule="auto"/>
    </w:pPr>
    <w:tblPr>
      <w:tblStyleRowBandSize w:val="1"/>
      <w:tblStyleColBandSize w:val="1"/>
      <w:tblCellMar>
        <w:top w:w="26.0" w:type="dxa"/>
        <w:left w:w="20.0" w:type="dxa"/>
        <w:right w:w="20.0" w:type="dxa"/>
      </w:tblCellMar>
    </w:tblPr>
  </w:style>
  <w:style w:type="table" w:styleId="a7" w:customStyle="1">
    <w:basedOn w:val="TableNormal"/>
    <w:pPr>
      <w:spacing w:after="0" w:line="240" w:lineRule="auto"/>
    </w:pPr>
    <w:tblPr>
      <w:tblStyleRowBandSize w:val="1"/>
      <w:tblStyleColBandSize w:val="1"/>
      <w:tblCellMar>
        <w:top w:w="26.0" w:type="dxa"/>
        <w:left w:w="20.0" w:type="dxa"/>
        <w:right w:w="20.0" w:type="dxa"/>
      </w:tblCellMar>
    </w:tblPr>
  </w:style>
  <w:style w:type="table" w:styleId="a8" w:customStyle="1">
    <w:basedOn w:val="TableNormal"/>
    <w:pPr>
      <w:spacing w:after="0" w:line="240" w:lineRule="auto"/>
    </w:pPr>
    <w:tblPr>
      <w:tblStyleRowBandSize w:val="1"/>
      <w:tblStyleColBandSize w:val="1"/>
      <w:tblCellMar>
        <w:top w:w="26.0" w:type="dxa"/>
        <w:left w:w="20.0" w:type="dxa"/>
        <w:right w:w="20.0" w:type="dxa"/>
      </w:tblCellMar>
    </w:tblPr>
  </w:style>
  <w:style w:type="table" w:styleId="a9" w:customStyle="1">
    <w:basedOn w:val="TableNormal"/>
    <w:pPr>
      <w:spacing w:after="0" w:line="240" w:lineRule="auto"/>
    </w:pPr>
    <w:tblPr>
      <w:tblStyleRowBandSize w:val="1"/>
      <w:tblStyleColBandSize w:val="1"/>
      <w:tblCellMar>
        <w:top w:w="26.0" w:type="dxa"/>
        <w:left w:w="20.0" w:type="dxa"/>
        <w:right w:w="11.0" w:type="dxa"/>
      </w:tblCellMar>
    </w:tblPr>
  </w:style>
  <w:style w:type="table" w:styleId="aa" w:customStyle="1">
    <w:basedOn w:val="TableNormal"/>
    <w:pPr>
      <w:spacing w:after="0" w:line="240" w:lineRule="auto"/>
    </w:pPr>
    <w:tblPr>
      <w:tblStyleRowBandSize w:val="1"/>
      <w:tblStyleColBandSize w:val="1"/>
      <w:tblCellMar>
        <w:top w:w="26.0" w:type="dxa"/>
        <w:left w:w="20.0" w:type="dxa"/>
        <w:right w:w="20.0" w:type="dxa"/>
      </w:tblCellMar>
    </w:tblPr>
  </w:style>
  <w:style w:type="table" w:styleId="ab" w:customStyle="1">
    <w:basedOn w:val="TableNormal"/>
    <w:pPr>
      <w:spacing w:after="0" w:line="240" w:lineRule="auto"/>
    </w:pPr>
    <w:tblPr>
      <w:tblStyleRowBandSize w:val="1"/>
      <w:tblStyleColBandSize w:val="1"/>
      <w:tblCellMar>
        <w:top w:w="26.0" w:type="dxa"/>
        <w:left w:w="20.0" w:type="dxa"/>
        <w:right w:w="20.0" w:type="dxa"/>
      </w:tblCellMar>
    </w:tblPr>
  </w:style>
  <w:style w:type="table" w:styleId="ac" w:customStyle="1">
    <w:basedOn w:val="TableNormal"/>
    <w:pPr>
      <w:spacing w:after="0" w:line="240" w:lineRule="auto"/>
    </w:pPr>
    <w:tblPr>
      <w:tblStyleRowBandSize w:val="1"/>
      <w:tblStyleColBandSize w:val="1"/>
      <w:tblCellMar>
        <w:top w:w="26.0" w:type="dxa"/>
        <w:left w:w="20.0" w:type="dxa"/>
        <w:right w:w="20.0" w:type="dxa"/>
      </w:tblCellMar>
    </w:tblPr>
  </w:style>
  <w:style w:type="table" w:styleId="ad" w:customStyle="1">
    <w:basedOn w:val="TableNormal"/>
    <w:pPr>
      <w:spacing w:after="0" w:line="240" w:lineRule="auto"/>
    </w:pPr>
    <w:tblPr>
      <w:tblStyleRowBandSize w:val="1"/>
      <w:tblStyleColBandSize w:val="1"/>
      <w:tblCellMar>
        <w:top w:w="26.0" w:type="dxa"/>
        <w:left w:w="20.0" w:type="dxa"/>
        <w:right w:w="20.0" w:type="dxa"/>
      </w:tblCellMar>
    </w:tblPr>
  </w:style>
  <w:style w:type="table" w:styleId="ae" w:customStyle="1">
    <w:basedOn w:val="TableNormal"/>
    <w:pPr>
      <w:spacing w:after="0" w:line="240" w:lineRule="auto"/>
    </w:pPr>
    <w:tblPr>
      <w:tblStyleRowBandSize w:val="1"/>
      <w:tblStyleColBandSize w:val="1"/>
      <w:tblCellMar>
        <w:top w:w="26.0" w:type="dxa"/>
        <w:left w:w="20.0" w:type="dxa"/>
        <w:right w:w="20.0" w:type="dxa"/>
      </w:tblCellMar>
    </w:tblPr>
  </w:style>
  <w:style w:type="table" w:styleId="af" w:customStyle="1">
    <w:basedOn w:val="TableNormal"/>
    <w:pPr>
      <w:spacing w:after="0" w:line="240" w:lineRule="auto"/>
    </w:pPr>
    <w:tblPr>
      <w:tblStyleRowBandSize w:val="1"/>
      <w:tblStyleColBandSize w:val="1"/>
      <w:tblCellMar>
        <w:top w:w="26.0" w:type="dxa"/>
        <w:left w:w="20.0" w:type="dxa"/>
        <w:right w:w="20.0" w:type="dxa"/>
      </w:tblCellMar>
    </w:tblPr>
  </w:style>
  <w:style w:type="table" w:styleId="af0" w:customStyle="1">
    <w:basedOn w:val="TableNormal"/>
    <w:pPr>
      <w:spacing w:after="0" w:line="240" w:lineRule="auto"/>
    </w:pPr>
    <w:tblPr>
      <w:tblStyleRowBandSize w:val="1"/>
      <w:tblStyleColBandSize w:val="1"/>
      <w:tblCellMar>
        <w:top w:w="26.0" w:type="dxa"/>
        <w:left w:w="20.0" w:type="dxa"/>
        <w:right w:w="20.0" w:type="dxa"/>
      </w:tblCellMar>
    </w:tblPr>
  </w:style>
  <w:style w:type="table" w:styleId="af1" w:customStyle="1">
    <w:basedOn w:val="TableNormal"/>
    <w:pPr>
      <w:spacing w:after="0" w:line="240" w:lineRule="auto"/>
    </w:pPr>
    <w:tblPr>
      <w:tblStyleRowBandSize w:val="1"/>
      <w:tblStyleColBandSize w:val="1"/>
      <w:tblCellMar>
        <w:top w:w="31.0" w:type="dxa"/>
        <w:left w:w="30.0" w:type="dxa"/>
        <w:right w:w="28.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color w:val="000000"/>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2">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3">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4">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5">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6">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7">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8">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9">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0">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1">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2">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3">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4">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5">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6">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7">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8">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9">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20">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21">
    <w:basedOn w:val="TableNormal"/>
    <w:pPr>
      <w:spacing w:after="0" w:line="240" w:lineRule="auto"/>
    </w:pPr>
    <w:tblPr>
      <w:tblStyleRowBandSize w:val="1"/>
      <w:tblStyleColBandSize w:val="1"/>
      <w:tblCellMar>
        <w:top w:w="31.0" w:type="dxa"/>
        <w:left w:w="30.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insightsoftware.com/blog/comparing-descriptive-predictive-prescriptive-and-diagnostic-analytics/"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pi.unipi.it/bitstream/11568/804990/2/Spano_ECG_IEEE_Sensors_preprint_finale.pdf"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bIQkRvV/53cjHDyOab3oKU7aw==">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2022-11-17T08:21:00Z</dcterms:created>
  <dc:creator>Angelo Gargantini</dc:creator>
</cp:coreProperties>
</file>